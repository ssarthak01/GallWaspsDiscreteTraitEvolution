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DD53" w14:textId="77777777" w:rsidR="00B20F54" w:rsidRDefault="00000000">
      <w:pPr>
        <w:ind w:left="1440"/>
        <w:rPr>
          <w:rFonts w:ascii="Times New Roman" w:eastAsia="Times New Roman" w:hAnsi="Times New Roman" w:cs="Times New Roman"/>
          <w:sz w:val="52"/>
          <w:szCs w:val="52"/>
        </w:rPr>
      </w:pPr>
      <w:r>
        <w:rPr>
          <w:rFonts w:ascii="Times New Roman" w:eastAsia="Times New Roman" w:hAnsi="Times New Roman" w:cs="Times New Roman"/>
          <w:sz w:val="52"/>
          <w:szCs w:val="52"/>
        </w:rPr>
        <w:t>University of Colorado, Boulder</w:t>
      </w:r>
    </w:p>
    <w:p w14:paraId="19579026" w14:textId="77777777" w:rsidR="00B20F54" w:rsidRDefault="00B20F54">
      <w:pPr>
        <w:jc w:val="center"/>
        <w:rPr>
          <w:rFonts w:ascii="Times New Roman" w:eastAsia="Times New Roman" w:hAnsi="Times New Roman" w:cs="Times New Roman"/>
          <w:sz w:val="28"/>
          <w:szCs w:val="28"/>
        </w:rPr>
      </w:pPr>
    </w:p>
    <w:p w14:paraId="4F41B0DC" w14:textId="37C2C461" w:rsidR="00B20F54"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EBIO 4290 Phylogenetics </w:t>
      </w:r>
      <w:del w:id="0" w:author="Sarthak Shukla" w:date="2023-05-03T11:11:00Z">
        <w:r w:rsidR="0019061A" w:rsidDel="0019061A">
          <w:rPr>
            <w:rFonts w:ascii="Times New Roman" w:eastAsia="Times New Roman" w:hAnsi="Times New Roman" w:cs="Times New Roman"/>
            <w:sz w:val="36"/>
            <w:szCs w:val="36"/>
          </w:rPr>
          <w:delText>Draft</w:delText>
        </w:r>
        <w:r w:rsidDel="0019061A">
          <w:rPr>
            <w:rFonts w:ascii="Times New Roman" w:eastAsia="Times New Roman" w:hAnsi="Times New Roman" w:cs="Times New Roman"/>
            <w:sz w:val="36"/>
            <w:szCs w:val="36"/>
          </w:rPr>
          <w:delText xml:space="preserve"> </w:delText>
        </w:r>
      </w:del>
      <w:r w:rsidR="0019061A">
        <w:rPr>
          <w:rFonts w:ascii="Times New Roman" w:eastAsia="Times New Roman" w:hAnsi="Times New Roman" w:cs="Times New Roman"/>
          <w:sz w:val="36"/>
          <w:szCs w:val="36"/>
        </w:rPr>
        <w:t>Final</w:t>
      </w:r>
      <w:r w:rsidR="0019061A">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Paper</w:t>
      </w:r>
    </w:p>
    <w:p w14:paraId="262AC476" w14:textId="77777777" w:rsidR="00B20F54" w:rsidRDefault="00B20F54">
      <w:pPr>
        <w:jc w:val="center"/>
        <w:rPr>
          <w:rFonts w:ascii="Times New Roman" w:eastAsia="Times New Roman" w:hAnsi="Times New Roman" w:cs="Times New Roman"/>
          <w:sz w:val="34"/>
          <w:szCs w:val="34"/>
        </w:rPr>
      </w:pPr>
    </w:p>
    <w:p w14:paraId="51BFA2DB" w14:textId="77777777" w:rsidR="00B20F54" w:rsidRDefault="00A90748">
      <w:pPr>
        <w:jc w:val="center"/>
        <w:rPr>
          <w:rFonts w:ascii="Times New Roman" w:eastAsia="Times New Roman" w:hAnsi="Times New Roman" w:cs="Times New Roman"/>
          <w:sz w:val="34"/>
          <w:szCs w:val="34"/>
        </w:rPr>
      </w:pPr>
      <w:r>
        <w:rPr>
          <w:noProof/>
        </w:rPr>
        <w:pict w14:anchorId="472347D5">
          <v:rect id="_x0000_i1026" alt="" style="width:468pt;height:.05pt;mso-width-percent:0;mso-height-percent:0;mso-width-percent:0;mso-height-percent:0" o:hralign="center" o:hrstd="t" o:hr="t" fillcolor="#a0a0a0" stroked="f"/>
        </w:pict>
      </w:r>
    </w:p>
    <w:p w14:paraId="3FD78A0B" w14:textId="77777777" w:rsidR="00B20F54" w:rsidRDefault="00000000">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Gall Wasps: Evolution of Gall Chambers in Association to the Location of Gall</w:t>
      </w:r>
    </w:p>
    <w:p w14:paraId="4AD7A3B5" w14:textId="77777777" w:rsidR="00B20F54" w:rsidRDefault="00A90748">
      <w:pPr>
        <w:jc w:val="center"/>
      </w:pPr>
      <w:r>
        <w:rPr>
          <w:noProof/>
        </w:rPr>
        <w:pict w14:anchorId="5FCD6A00">
          <v:rect id="_x0000_i1025" alt="" style="width:468pt;height:.05pt;mso-width-percent:0;mso-height-percent:0;mso-width-percent:0;mso-height-percent:0" o:hralign="center" o:hrstd="t" o:hr="t" fillcolor="#a0a0a0" stroked="f"/>
        </w:pict>
      </w:r>
    </w:p>
    <w:p w14:paraId="4DB03D2E" w14:textId="77777777" w:rsidR="00B20F54" w:rsidRDefault="00B20F54">
      <w:pPr>
        <w:jc w:val="center"/>
        <w:rPr>
          <w:rFonts w:ascii="Times New Roman" w:eastAsia="Times New Roman" w:hAnsi="Times New Roman" w:cs="Times New Roman"/>
          <w:sz w:val="36"/>
          <w:szCs w:val="36"/>
        </w:rPr>
      </w:pPr>
    </w:p>
    <w:p w14:paraId="7D27F329" w14:textId="2990A664" w:rsidR="00B20F54" w:rsidRDefault="00000000">
      <w:pPr>
        <w:jc w:val="center"/>
        <w:rPr>
          <w:rFonts w:ascii="Times New Roman" w:eastAsia="Times New Roman" w:hAnsi="Times New Roman" w:cs="Times New Roman"/>
          <w:sz w:val="36"/>
          <w:szCs w:val="36"/>
        </w:rPr>
      </w:pPr>
      <w:del w:id="1" w:author="Sarthak Shukla" w:date="2023-05-03T13:24:00Z">
        <w:r w:rsidDel="002D25DB">
          <w:rPr>
            <w:rFonts w:ascii="Times New Roman" w:eastAsia="Times New Roman" w:hAnsi="Times New Roman" w:cs="Times New Roman"/>
            <w:sz w:val="36"/>
            <w:szCs w:val="36"/>
          </w:rPr>
          <w:delText xml:space="preserve">April </w:delText>
        </w:r>
      </w:del>
      <w:ins w:id="2" w:author="Sarthak Shukla" w:date="2023-05-03T13:29:00Z">
        <w:r w:rsidR="002D25DB">
          <w:rPr>
            <w:rFonts w:ascii="Times New Roman" w:eastAsia="Times New Roman" w:hAnsi="Times New Roman" w:cs="Times New Roman"/>
            <w:sz w:val="36"/>
            <w:szCs w:val="36"/>
          </w:rPr>
          <w:t>May 3</w:t>
        </w:r>
      </w:ins>
      <w:del w:id="3" w:author="Sarthak Shukla" w:date="2023-05-03T13:24:00Z">
        <w:r w:rsidDel="002D25DB">
          <w:rPr>
            <w:rFonts w:ascii="Times New Roman" w:eastAsia="Times New Roman" w:hAnsi="Times New Roman" w:cs="Times New Roman"/>
            <w:sz w:val="36"/>
            <w:szCs w:val="36"/>
          </w:rPr>
          <w:delText>26</w:delText>
        </w:r>
      </w:del>
      <w:r>
        <w:rPr>
          <w:rFonts w:ascii="Times New Roman" w:eastAsia="Times New Roman" w:hAnsi="Times New Roman" w:cs="Times New Roman"/>
          <w:sz w:val="36"/>
          <w:szCs w:val="36"/>
        </w:rPr>
        <w:t>, 2023</w:t>
      </w:r>
    </w:p>
    <w:p w14:paraId="00A869DA" w14:textId="77777777" w:rsidR="00B20F54" w:rsidRDefault="00B20F54">
      <w:pPr>
        <w:rPr>
          <w:rFonts w:ascii="Times New Roman" w:eastAsia="Times New Roman" w:hAnsi="Times New Roman" w:cs="Times New Roman"/>
          <w:sz w:val="42"/>
          <w:szCs w:val="42"/>
        </w:rPr>
      </w:pPr>
    </w:p>
    <w:p w14:paraId="57F190B5" w14:textId="77777777" w:rsidR="00B20F54" w:rsidRDefault="00000000">
      <w:pPr>
        <w:jc w:val="center"/>
        <w:rPr>
          <w:rFonts w:ascii="Times New Roman" w:eastAsia="Times New Roman" w:hAnsi="Times New Roman" w:cs="Times New Roman"/>
          <w:sz w:val="10"/>
          <w:szCs w:val="10"/>
        </w:rPr>
      </w:pPr>
      <w:r>
        <w:rPr>
          <w:rFonts w:ascii="Times New Roman" w:eastAsia="Times New Roman" w:hAnsi="Times New Roman" w:cs="Times New Roman"/>
          <w:sz w:val="42"/>
          <w:szCs w:val="42"/>
        </w:rPr>
        <w:t>Sarthak Shukla</w:t>
      </w:r>
    </w:p>
    <w:p w14:paraId="694958A7" w14:textId="77777777" w:rsidR="00B20F54" w:rsidRDefault="00B20F54">
      <w:pPr>
        <w:jc w:val="center"/>
        <w:rPr>
          <w:rFonts w:ascii="Times New Roman" w:eastAsia="Times New Roman" w:hAnsi="Times New Roman" w:cs="Times New Roman"/>
          <w:sz w:val="20"/>
          <w:szCs w:val="20"/>
        </w:rPr>
      </w:pPr>
    </w:p>
    <w:p w14:paraId="3DDAEF5C" w14:textId="77777777" w:rsidR="00B20F54" w:rsidRDefault="00000000">
      <w:pPr>
        <w:jc w:val="center"/>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114300" distB="114300" distL="114300" distR="114300" wp14:anchorId="201FD679" wp14:editId="0073B681">
            <wp:extent cx="2033588" cy="20558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33588" cy="2055853"/>
                    </a:xfrm>
                    <a:prstGeom prst="rect">
                      <a:avLst/>
                    </a:prstGeom>
                    <a:ln/>
                  </pic:spPr>
                </pic:pic>
              </a:graphicData>
            </a:graphic>
          </wp:inline>
        </w:drawing>
      </w:r>
    </w:p>
    <w:p w14:paraId="131D7D75" w14:textId="77777777" w:rsidR="00B20F54" w:rsidRDefault="00B20F54">
      <w:pPr>
        <w:rPr>
          <w:rFonts w:ascii="Times New Roman" w:eastAsia="Times New Roman" w:hAnsi="Times New Roman" w:cs="Times New Roman"/>
        </w:rPr>
      </w:pPr>
    </w:p>
    <w:p w14:paraId="6D62AD98" w14:textId="77777777" w:rsidR="00B20F54" w:rsidRDefault="00B20F54">
      <w:pPr>
        <w:rPr>
          <w:rFonts w:ascii="Times New Roman" w:eastAsia="Times New Roman" w:hAnsi="Times New Roman" w:cs="Times New Roman"/>
        </w:rPr>
      </w:pPr>
    </w:p>
    <w:p w14:paraId="7DAA93FB" w14:textId="77777777" w:rsidR="00B20F54" w:rsidRDefault="00B20F54">
      <w:pPr>
        <w:rPr>
          <w:rFonts w:ascii="Times New Roman" w:eastAsia="Times New Roman" w:hAnsi="Times New Roman" w:cs="Times New Roman"/>
        </w:rPr>
      </w:pPr>
    </w:p>
    <w:p w14:paraId="13FBF674" w14:textId="77777777" w:rsidR="00B20F54" w:rsidRDefault="00B20F54">
      <w:pPr>
        <w:rPr>
          <w:rFonts w:ascii="Times New Roman" w:eastAsia="Times New Roman" w:hAnsi="Times New Roman" w:cs="Times New Roman"/>
        </w:rPr>
      </w:pPr>
    </w:p>
    <w:p w14:paraId="442A73C4" w14:textId="77777777" w:rsidR="00B20F54" w:rsidRDefault="00B20F54">
      <w:pPr>
        <w:rPr>
          <w:rFonts w:ascii="Times New Roman" w:eastAsia="Times New Roman" w:hAnsi="Times New Roman" w:cs="Times New Roman"/>
        </w:rPr>
      </w:pPr>
    </w:p>
    <w:p w14:paraId="2BA805D0" w14:textId="77777777" w:rsidR="00B20F54" w:rsidRDefault="00B20F54">
      <w:pPr>
        <w:rPr>
          <w:rFonts w:ascii="Times New Roman" w:eastAsia="Times New Roman" w:hAnsi="Times New Roman" w:cs="Times New Roman"/>
        </w:rPr>
      </w:pPr>
    </w:p>
    <w:p w14:paraId="67F3CDB5" w14:textId="77777777" w:rsidR="00B20F54" w:rsidRDefault="00B20F54">
      <w:pPr>
        <w:rPr>
          <w:rFonts w:ascii="Times New Roman" w:eastAsia="Times New Roman" w:hAnsi="Times New Roman" w:cs="Times New Roman"/>
        </w:rPr>
      </w:pPr>
    </w:p>
    <w:p w14:paraId="40C6A172" w14:textId="77777777" w:rsidR="00194DFF" w:rsidRDefault="00194DFF">
      <w:pPr>
        <w:rPr>
          <w:rFonts w:ascii="Times New Roman" w:eastAsia="Times New Roman" w:hAnsi="Times New Roman" w:cs="Times New Roman"/>
        </w:rPr>
      </w:pPr>
    </w:p>
    <w:p w14:paraId="07D9F8ED" w14:textId="77777777" w:rsidR="00194DFF" w:rsidRDefault="00194DFF">
      <w:pPr>
        <w:rPr>
          <w:rFonts w:ascii="Times New Roman" w:eastAsia="Times New Roman" w:hAnsi="Times New Roman" w:cs="Times New Roman"/>
        </w:rPr>
      </w:pPr>
    </w:p>
    <w:p w14:paraId="0F278E18" w14:textId="77777777" w:rsidR="00B20F54" w:rsidRDefault="00B20F54">
      <w:pPr>
        <w:rPr>
          <w:rFonts w:ascii="Times New Roman" w:eastAsia="Times New Roman" w:hAnsi="Times New Roman" w:cs="Times New Roman"/>
        </w:rPr>
      </w:pPr>
    </w:p>
    <w:p w14:paraId="7B82F36D" w14:textId="77777777" w:rsidR="00B20F54" w:rsidRDefault="00B20F54">
      <w:pPr>
        <w:rPr>
          <w:rFonts w:ascii="Times New Roman" w:eastAsia="Times New Roman" w:hAnsi="Times New Roman" w:cs="Times New Roman"/>
        </w:rPr>
      </w:pPr>
    </w:p>
    <w:p w14:paraId="69C18C17" w14:textId="77777777" w:rsidR="00B20F54" w:rsidRDefault="00B20F54">
      <w:pPr>
        <w:rPr>
          <w:rFonts w:ascii="Times New Roman" w:eastAsia="Times New Roman" w:hAnsi="Times New Roman" w:cs="Times New Roman"/>
        </w:rPr>
        <w:sectPr w:rsidR="00B20F54">
          <w:footerReference w:type="default" r:id="rId9"/>
          <w:pgSz w:w="12240" w:h="15840"/>
          <w:pgMar w:top="1440" w:right="1440" w:bottom="1440" w:left="1440" w:header="720" w:footer="720" w:gutter="0"/>
          <w:pgNumType w:start="1"/>
          <w:cols w:space="720"/>
        </w:sectPr>
      </w:pPr>
    </w:p>
    <w:p w14:paraId="412832FC" w14:textId="77777777" w:rsidR="00B20F54"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Gall Wasps: Evolution of Gall Chambers in Association to the Location of Gall</w:t>
      </w:r>
    </w:p>
    <w:p w14:paraId="3E38C537" w14:textId="77777777" w:rsidR="00B20F5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22F29664" w14:textId="77777777" w:rsidR="00B20F5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6"/>
          <w:szCs w:val="26"/>
        </w:rPr>
        <w:t>Sarthak</w:t>
      </w:r>
      <w:r>
        <w:rPr>
          <w:rFonts w:ascii="Times New Roman" w:eastAsia="Times New Roman" w:hAnsi="Times New Roman" w:cs="Times New Roman"/>
          <w:sz w:val="24"/>
          <w:szCs w:val="24"/>
        </w:rPr>
        <w:t xml:space="preserve"> Shukla</w:t>
      </w:r>
    </w:p>
    <w:p w14:paraId="4F8031C6" w14:textId="77777777" w:rsidR="00B20F54" w:rsidRDefault="00000000">
      <w:pPr>
        <w:ind w:left="720"/>
        <w:rPr>
          <w:rFonts w:ascii="Times New Roman" w:eastAsia="Times New Roman" w:hAnsi="Times New Roman" w:cs="Times New Roman"/>
        </w:rPr>
      </w:pPr>
      <w:r>
        <w:rPr>
          <w:rFonts w:ascii="Times New Roman" w:eastAsia="Times New Roman" w:hAnsi="Times New Roman" w:cs="Times New Roman"/>
          <w:sz w:val="24"/>
          <w:szCs w:val="24"/>
        </w:rPr>
        <w:t xml:space="preserve">EBIO 4290, Spring 2022, University of Colorado Boulder </w:t>
      </w:r>
    </w:p>
    <w:p w14:paraId="40859DAA" w14:textId="77777777" w:rsidR="00B20F54" w:rsidDel="002D25DB" w:rsidRDefault="00B20F54">
      <w:pPr>
        <w:ind w:left="720" w:hanging="360"/>
        <w:rPr>
          <w:del w:id="4" w:author="Sarthak Shukla" w:date="2023-05-03T13:34:00Z"/>
          <w:rFonts w:ascii="Times New Roman" w:eastAsia="Times New Roman" w:hAnsi="Times New Roman" w:cs="Times New Roman"/>
          <w:b/>
        </w:rPr>
      </w:pPr>
    </w:p>
    <w:p w14:paraId="040262A8" w14:textId="77777777" w:rsidR="00194DFF" w:rsidRDefault="00194DFF" w:rsidP="002D25DB">
      <w:pPr>
        <w:rPr>
          <w:rFonts w:ascii="Times New Roman" w:eastAsia="Times New Roman" w:hAnsi="Times New Roman" w:cs="Times New Roman"/>
          <w:b/>
        </w:rPr>
        <w:sectPr w:rsidR="00194DFF">
          <w:type w:val="continuous"/>
          <w:pgSz w:w="12240" w:h="15840"/>
          <w:pgMar w:top="1440" w:right="1440" w:bottom="1440" w:left="1440" w:header="720" w:footer="720" w:gutter="0"/>
          <w:cols w:space="720" w:equalWidth="0">
            <w:col w:w="9360" w:space="0"/>
          </w:cols>
        </w:sectPr>
        <w:pPrChange w:id="5" w:author="Sarthak Shukla" w:date="2023-05-03T13:34:00Z">
          <w:pPr>
            <w:ind w:left="720" w:hanging="360"/>
          </w:pPr>
        </w:pPrChange>
      </w:pPr>
    </w:p>
    <w:p w14:paraId="3D2619CF" w14:textId="77777777" w:rsidR="002D25DB" w:rsidRDefault="002D25DB" w:rsidP="002D25DB">
      <w:pPr>
        <w:numPr>
          <w:ilvl w:val="0"/>
          <w:numId w:val="1"/>
        </w:numPr>
        <w:rPr>
          <w:ins w:id="6" w:author="Sarthak Shukla" w:date="2023-05-03T13:35:00Z"/>
          <w:rFonts w:ascii="Times New Roman" w:eastAsia="Times New Roman" w:hAnsi="Times New Roman" w:cs="Times New Roman"/>
          <w:b/>
          <w:sz w:val="24"/>
          <w:szCs w:val="24"/>
        </w:rPr>
      </w:pPr>
      <w:ins w:id="7" w:author="Sarthak Shukla" w:date="2023-05-03T13:35:00Z">
        <w:r>
          <w:rPr>
            <w:rFonts w:ascii="Times New Roman" w:eastAsia="Times New Roman" w:hAnsi="Times New Roman" w:cs="Times New Roman"/>
            <w:b/>
            <w:sz w:val="24"/>
            <w:szCs w:val="24"/>
          </w:rPr>
          <w:t>Introduction</w:t>
        </w:r>
      </w:ins>
    </w:p>
    <w:p w14:paraId="6A8F85D2" w14:textId="052F6900" w:rsidR="00B20F54" w:rsidDel="004C397D" w:rsidRDefault="00000000" w:rsidP="002D25DB">
      <w:pPr>
        <w:rPr>
          <w:del w:id="8" w:author="Sarthak Shukla" w:date="2023-05-03T11:20:00Z"/>
          <w:rFonts w:ascii="Times New Roman" w:eastAsia="Times New Roman" w:hAnsi="Times New Roman" w:cs="Times New Roman"/>
          <w:b/>
          <w:sz w:val="24"/>
          <w:szCs w:val="24"/>
        </w:rPr>
        <w:pPrChange w:id="9" w:author="Sarthak Shukla" w:date="2023-05-03T13:34:00Z">
          <w:pPr>
            <w:numPr>
              <w:numId w:val="1"/>
            </w:numPr>
            <w:ind w:left="720" w:hanging="360"/>
          </w:pPr>
        </w:pPrChange>
      </w:pPr>
      <w:commentRangeStart w:id="10"/>
      <w:del w:id="11" w:author="Sarthak Shukla" w:date="2023-05-03T13:35:00Z">
        <w:r w:rsidDel="002D25DB">
          <w:rPr>
            <w:rFonts w:ascii="Times New Roman" w:eastAsia="Times New Roman" w:hAnsi="Times New Roman" w:cs="Times New Roman"/>
            <w:b/>
            <w:sz w:val="24"/>
            <w:szCs w:val="24"/>
          </w:rPr>
          <w:delText>Introductio</w:delText>
        </w:r>
        <w:r w:rsidR="00BD68AE" w:rsidDel="002D25DB">
          <w:rPr>
            <w:rFonts w:ascii="Times New Roman" w:eastAsia="Times New Roman" w:hAnsi="Times New Roman" w:cs="Times New Roman"/>
            <w:b/>
            <w:sz w:val="24"/>
            <w:szCs w:val="24"/>
          </w:rPr>
          <w:delText>n</w:delText>
        </w:r>
      </w:del>
    </w:p>
    <w:p w14:paraId="1F0DAB5F" w14:textId="06DBE67E" w:rsidR="00B20F54" w:rsidRPr="004C397D" w:rsidDel="002D25DB" w:rsidRDefault="00B20F54" w:rsidP="002D25DB">
      <w:pPr>
        <w:rPr>
          <w:del w:id="12" w:author="Sarthak Shukla" w:date="2023-05-03T13:35:00Z"/>
          <w:rFonts w:ascii="Times New Roman" w:eastAsia="Times New Roman" w:hAnsi="Times New Roman" w:cs="Times New Roman"/>
        </w:rPr>
        <w:pPrChange w:id="13" w:author="Sarthak Shukla" w:date="2023-05-03T13:35:00Z">
          <w:pPr>
            <w:ind w:firstLine="720"/>
          </w:pPr>
        </w:pPrChange>
      </w:pPr>
    </w:p>
    <w:p w14:paraId="0FB06C78" w14:textId="77777777" w:rsidR="00285AE6" w:rsidRDefault="006C64F8" w:rsidP="006C64F8">
      <w:pPr>
        <w:rPr>
          <w:ins w:id="14" w:author="Sarthak Shukla" w:date="2023-05-03T14:33:00Z"/>
          <w:rFonts w:ascii="Times New Roman" w:eastAsia="Times New Roman" w:hAnsi="Times New Roman" w:cs="Times New Roman"/>
        </w:rPr>
      </w:pPr>
      <w:ins w:id="15" w:author="Sarthak Shukla" w:date="2023-05-03T13:36:00Z">
        <w:r>
          <w:rPr>
            <w:rFonts w:ascii="Times New Roman" w:eastAsia="Times New Roman" w:hAnsi="Times New Roman" w:cs="Times New Roman"/>
          </w:rPr>
          <w:tab/>
        </w:r>
      </w:ins>
      <w:commentRangeEnd w:id="10"/>
      <w:ins w:id="16" w:author="Sarthak Shukla" w:date="2023-05-03T13:37:00Z">
        <w:r>
          <w:rPr>
            <w:rStyle w:val="CommentReference"/>
          </w:rPr>
          <w:commentReference w:id="10"/>
        </w:r>
      </w:ins>
    </w:p>
    <w:p w14:paraId="745478AD" w14:textId="72C1CBB2" w:rsidR="00BD68AE" w:rsidRDefault="00000000" w:rsidP="00285AE6">
      <w:pPr>
        <w:ind w:firstLine="720"/>
        <w:rPr>
          <w:rFonts w:ascii="Times New Roman" w:eastAsia="Times New Roman" w:hAnsi="Times New Roman" w:cs="Times New Roman"/>
        </w:rPr>
      </w:pPr>
      <w:r>
        <w:rPr>
          <w:rFonts w:ascii="Times New Roman" w:eastAsia="Times New Roman" w:hAnsi="Times New Roman" w:cs="Times New Roman"/>
        </w:rPr>
        <w:t xml:space="preserve">There are varying examples of symbiosis between organisms in nature. However, it is </w:t>
      </w:r>
      <w:commentRangeStart w:id="17"/>
      <w:del w:id="18" w:author="Sarthak Shukla" w:date="2023-05-03T11:16:00Z">
        <w:r w:rsidDel="0019061A">
          <w:rPr>
            <w:rFonts w:ascii="Times New Roman" w:eastAsia="Times New Roman" w:hAnsi="Times New Roman" w:cs="Times New Roman"/>
          </w:rPr>
          <w:delText>always impressive</w:delText>
        </w:r>
      </w:del>
      <w:ins w:id="19" w:author="Sarthak Shukla" w:date="2023-05-03T11:16:00Z">
        <w:r w:rsidR="0019061A">
          <w:rPr>
            <w:rFonts w:ascii="Times New Roman" w:eastAsia="Times New Roman" w:hAnsi="Times New Roman" w:cs="Times New Roman"/>
          </w:rPr>
          <w:t>interesting to see</w:t>
        </w:r>
      </w:ins>
      <w:r>
        <w:rPr>
          <w:rFonts w:ascii="Times New Roman" w:eastAsia="Times New Roman" w:hAnsi="Times New Roman" w:cs="Times New Roman"/>
        </w:rPr>
        <w:t xml:space="preserve"> </w:t>
      </w:r>
      <w:commentRangeEnd w:id="17"/>
      <w:r w:rsidR="006C64F8">
        <w:rPr>
          <w:rStyle w:val="CommentReference"/>
        </w:rPr>
        <w:commentReference w:id="17"/>
      </w:r>
      <w:r>
        <w:rPr>
          <w:rFonts w:ascii="Times New Roman" w:eastAsia="Times New Roman" w:hAnsi="Times New Roman" w:cs="Times New Roman"/>
        </w:rPr>
        <w:t xml:space="preserve">when nature provides the means for one organism to manipulate another to do its bidding, at no benefit to itself. Gall wasps are one such example. These organisms are insects classified in the family of Cynipidae. Gall wasps are known to induce gall structures in a variety of plant species by injecting their eggs into plant tissue. Through this process, the plant will grow an external structure, a gall, that serves as a protective layer for the growing larvae. In addition to being a protective layer, the gall is also utilized as a source of nutrients for the larvae </w:t>
      </w:r>
      <w:commentRangeStart w:id="20"/>
      <w:r>
        <w:rPr>
          <w:rFonts w:ascii="Times New Roman" w:eastAsia="Times New Roman" w:hAnsi="Times New Roman" w:cs="Times New Roman"/>
        </w:rPr>
        <w:t>[</w:t>
      </w:r>
      <w:ins w:id="21" w:author="Sarthak Shukla" w:date="2023-05-03T13:04:00Z">
        <w:r w:rsidR="00934448">
          <w:rPr>
            <w:rFonts w:ascii="Times New Roman" w:eastAsia="Times New Roman" w:hAnsi="Times New Roman" w:cs="Times New Roman"/>
          </w:rPr>
          <w:t>1</w:t>
        </w:r>
      </w:ins>
      <w:del w:id="22" w:author="Sarthak Shukla" w:date="2023-05-03T13:04:00Z">
        <w:r w:rsidDel="00934448">
          <w:rPr>
            <w:rFonts w:ascii="Times New Roman" w:eastAsia="Times New Roman" w:hAnsi="Times New Roman" w:cs="Times New Roman"/>
          </w:rPr>
          <w:delText>3</w:delText>
        </w:r>
      </w:del>
      <w:r>
        <w:rPr>
          <w:rFonts w:ascii="Times New Roman" w:eastAsia="Times New Roman" w:hAnsi="Times New Roman" w:cs="Times New Roman"/>
        </w:rPr>
        <w:t>].</w:t>
      </w:r>
      <w:commentRangeEnd w:id="20"/>
      <w:r w:rsidR="006C64F8">
        <w:rPr>
          <w:rStyle w:val="CommentReference"/>
        </w:rPr>
        <w:commentReference w:id="20"/>
      </w:r>
    </w:p>
    <w:p w14:paraId="05D97EC3" w14:textId="3ABF6140"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The complexity of gall structure can vary depending on the host-plant species as well as the gall-inducing species [</w:t>
      </w:r>
      <w:ins w:id="23" w:author="Sarthak Shukla" w:date="2023-05-03T13:04:00Z">
        <w:r w:rsidR="00934448">
          <w:rPr>
            <w:rFonts w:ascii="Times New Roman" w:eastAsia="Times New Roman" w:hAnsi="Times New Roman" w:cs="Times New Roman"/>
          </w:rPr>
          <w:t>1</w:t>
        </w:r>
      </w:ins>
      <w:del w:id="24" w:author="Sarthak Shukla" w:date="2023-05-03T13:04:00Z">
        <w:r w:rsidDel="00934448">
          <w:rPr>
            <w:rFonts w:ascii="Times New Roman" w:eastAsia="Times New Roman" w:hAnsi="Times New Roman" w:cs="Times New Roman"/>
          </w:rPr>
          <w:delText>3</w:delText>
        </w:r>
      </w:del>
      <w:r>
        <w:rPr>
          <w:rFonts w:ascii="Times New Roman" w:eastAsia="Times New Roman" w:hAnsi="Times New Roman" w:cs="Times New Roman"/>
        </w:rPr>
        <w:t xml:space="preserve">]. Gall structure can be classified as cryptic, distinct swelling or complex. Galls that appear inside stems or twigs are denoted as cryptic galls, which do not induce external structures on the plant. Distinct swelling structured galls are external structures that appear to be similar to the normal structure of the plant, whereas complex galls are external but present themselves as extremely different from the host-plant. Moreover, galls can be categorized as integral or detachable, depending on how they are attached to the host. Integral galls will be sturdy on the host-plant, while detachable galls are easily removed. Another important feature of galls is that they can contain a single larval chamber or be multi-chambered. </w:t>
      </w:r>
      <w:r>
        <w:rPr>
          <w:rFonts w:ascii="Times New Roman" w:eastAsia="Times New Roman" w:hAnsi="Times New Roman" w:cs="Times New Roman"/>
        </w:rPr>
        <w:t>Multi-Chambered galls are interesting to examine since they are composed of several single larval chambers that aggregate to form one, singular external gall. Lastly, galls may appear on several locations of the host-plant, which include: stems, twigs, runners, growing root tips, flowerheads, seed capsules, leaves, or buds. [</w:t>
      </w:r>
      <w:ins w:id="25" w:author="Sarthak Shukla" w:date="2023-05-03T13:06:00Z">
        <w:r w:rsidR="00934448">
          <w:rPr>
            <w:rFonts w:ascii="Times New Roman" w:eastAsia="Times New Roman" w:hAnsi="Times New Roman" w:cs="Times New Roman"/>
          </w:rPr>
          <w:t>2</w:t>
        </w:r>
      </w:ins>
      <w:del w:id="26" w:author="Sarthak Shukla" w:date="2023-05-03T13:06:00Z">
        <w:r w:rsidDel="00934448">
          <w:rPr>
            <w:rFonts w:ascii="Times New Roman" w:eastAsia="Times New Roman" w:hAnsi="Times New Roman" w:cs="Times New Roman"/>
          </w:rPr>
          <w:delText>1</w:delText>
        </w:r>
      </w:del>
      <w:r>
        <w:rPr>
          <w:rFonts w:ascii="Times New Roman" w:eastAsia="Times New Roman" w:hAnsi="Times New Roman" w:cs="Times New Roman"/>
        </w:rPr>
        <w:t xml:space="preserve">] </w:t>
      </w:r>
    </w:p>
    <w:p w14:paraId="03E0A98E" w14:textId="37697F13"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With the variety of gall structure, location, attachment, and chamber there are several opportunities for this species to show correlated discrete evolution among these characters. </w:t>
      </w:r>
      <w:ins w:id="27" w:author="Sarthak Shukla" w:date="2023-05-03T11:31:00Z">
        <w:r w:rsidR="00F40A24">
          <w:rPr>
            <w:rFonts w:ascii="Times New Roman" w:eastAsia="Times New Roman" w:hAnsi="Times New Roman" w:cs="Times New Roman"/>
          </w:rPr>
          <w:t>The t</w:t>
        </w:r>
      </w:ins>
      <w:del w:id="28" w:author="Sarthak Shukla" w:date="2023-05-03T11:31:00Z">
        <w:r w:rsidDel="00F40A24">
          <w:rPr>
            <w:rFonts w:ascii="Times New Roman" w:eastAsia="Times New Roman" w:hAnsi="Times New Roman" w:cs="Times New Roman"/>
          </w:rPr>
          <w:delText>T</w:delText>
        </w:r>
      </w:del>
      <w:r>
        <w:rPr>
          <w:rFonts w:ascii="Times New Roman" w:eastAsia="Times New Roman" w:hAnsi="Times New Roman" w:cs="Times New Roman"/>
        </w:rPr>
        <w:t xml:space="preserve">wo traits of interest in this study </w:t>
      </w:r>
      <w:del w:id="29" w:author="Sarthak Shukla" w:date="2023-05-03T11:31:00Z">
        <w:r w:rsidDel="00F40A24">
          <w:rPr>
            <w:rFonts w:ascii="Times New Roman" w:eastAsia="Times New Roman" w:hAnsi="Times New Roman" w:cs="Times New Roman"/>
          </w:rPr>
          <w:delText xml:space="preserve">will </w:delText>
        </w:r>
      </w:del>
      <w:ins w:id="30" w:author="Sarthak Shukla" w:date="2023-05-03T11:31:00Z">
        <w:r w:rsidR="00F40A24">
          <w:rPr>
            <w:rFonts w:ascii="Times New Roman" w:eastAsia="Times New Roman" w:hAnsi="Times New Roman" w:cs="Times New Roman"/>
          </w:rPr>
          <w:t>are</w:t>
        </w:r>
        <w:r w:rsidR="00F40A24">
          <w:rPr>
            <w:rFonts w:ascii="Times New Roman" w:eastAsia="Times New Roman" w:hAnsi="Times New Roman" w:cs="Times New Roman"/>
          </w:rPr>
          <w:t xml:space="preserve"> </w:t>
        </w:r>
      </w:ins>
      <w:del w:id="31" w:author="Sarthak Shukla" w:date="2023-05-03T11:31:00Z">
        <w:r w:rsidDel="00F40A24">
          <w:rPr>
            <w:rFonts w:ascii="Times New Roman" w:eastAsia="Times New Roman" w:hAnsi="Times New Roman" w:cs="Times New Roman"/>
          </w:rPr>
          <w:delText xml:space="preserve">be </w:delText>
        </w:r>
      </w:del>
      <w:r>
        <w:rPr>
          <w:rFonts w:ascii="Times New Roman" w:eastAsia="Times New Roman" w:hAnsi="Times New Roman" w:cs="Times New Roman"/>
        </w:rPr>
        <w:t>the number of gall chambers and the location of the gall on the host. Gall wasps specifically feed on a layer of plant tissue lining the inside of the gall, unlike most other phytophagous insects [</w:t>
      </w:r>
      <w:ins w:id="32" w:author="Sarthak Shukla" w:date="2023-05-03T13:06:00Z">
        <w:r w:rsidR="00934448">
          <w:rPr>
            <w:rFonts w:ascii="Times New Roman" w:eastAsia="Times New Roman" w:hAnsi="Times New Roman" w:cs="Times New Roman"/>
          </w:rPr>
          <w:t>2</w:t>
        </w:r>
      </w:ins>
      <w:del w:id="33" w:author="Sarthak Shukla" w:date="2023-05-03T13:06:00Z">
        <w:r w:rsidDel="00934448">
          <w:rPr>
            <w:rFonts w:ascii="Times New Roman" w:eastAsia="Times New Roman" w:hAnsi="Times New Roman" w:cs="Times New Roman"/>
          </w:rPr>
          <w:delText>1</w:delText>
        </w:r>
      </w:del>
      <w:r>
        <w:rPr>
          <w:rFonts w:ascii="Times New Roman" w:eastAsia="Times New Roman" w:hAnsi="Times New Roman" w:cs="Times New Roman"/>
        </w:rPr>
        <w:t>]. Additionally, they are a short-lived species, and therefore only feed during the larval stage of growth. Moreover, they specifically depend on nutritional sources of sucrose and carbohydrates to maintain metabolism and increase survival [</w:t>
      </w:r>
      <w:ins w:id="34" w:author="Sarthak Shukla" w:date="2023-05-03T13:08:00Z">
        <w:r w:rsidR="00934448">
          <w:rPr>
            <w:rFonts w:ascii="Times New Roman" w:eastAsia="Times New Roman" w:hAnsi="Times New Roman" w:cs="Times New Roman"/>
          </w:rPr>
          <w:t>3</w:t>
        </w:r>
      </w:ins>
      <w:del w:id="35" w:author="Sarthak Shukla" w:date="2023-05-03T13:06:00Z">
        <w:r w:rsidDel="00934448">
          <w:rPr>
            <w:rFonts w:ascii="Times New Roman" w:eastAsia="Times New Roman" w:hAnsi="Times New Roman" w:cs="Times New Roman"/>
          </w:rPr>
          <w:delText>2</w:delText>
        </w:r>
      </w:del>
      <w:r>
        <w:rPr>
          <w:rFonts w:ascii="Times New Roman" w:eastAsia="Times New Roman" w:hAnsi="Times New Roman" w:cs="Times New Roman"/>
        </w:rPr>
        <w:t xml:space="preserve">]. Thus, it seems that the location of the gall on the host plant would provide different nutritious values to the larvae, but also influence the structural complexity of the gall itself. In turn, it seems that reproductive organs such as flower buds, flowerheads, and seed capsules would provide a more nutritious layer of plant tissue for the larvae. </w:t>
      </w:r>
    </w:p>
    <w:p w14:paraId="5CD54E3A" w14:textId="39B7313A" w:rsidR="00B20F5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rPr>
        <w:t xml:space="preserve">To explore the correlations between the number of gall chambers and location of the gall, this proposed study will estimate a </w:t>
      </w:r>
      <w:ins w:id="36" w:author="Sarthak Shukla" w:date="2023-05-03T11:32:00Z">
        <w:r w:rsidR="00F40A24">
          <w:rPr>
            <w:rFonts w:ascii="Times New Roman" w:eastAsia="Times New Roman" w:hAnsi="Times New Roman" w:cs="Times New Roman"/>
          </w:rPr>
          <w:t>B</w:t>
        </w:r>
      </w:ins>
      <w:del w:id="37" w:author="Sarthak Shukla" w:date="2023-05-03T11:32:00Z">
        <w:r w:rsidDel="00F40A24">
          <w:rPr>
            <w:rFonts w:ascii="Times New Roman" w:eastAsia="Times New Roman" w:hAnsi="Times New Roman" w:cs="Times New Roman"/>
          </w:rPr>
          <w:delText>b</w:delText>
        </w:r>
      </w:del>
      <w:r>
        <w:rPr>
          <w:rFonts w:ascii="Times New Roman" w:eastAsia="Times New Roman" w:hAnsi="Times New Roman" w:cs="Times New Roman"/>
        </w:rPr>
        <w:t xml:space="preserve">ayesian phylogeny for the evolutionary history of gall wasps. Using methods of discrete correlation tests, such as Pagel tests, this study will investigate the relationship between these characters under the generated phylogeny. I </w:t>
      </w:r>
      <w:r>
        <w:rPr>
          <w:rFonts w:ascii="Times New Roman" w:eastAsia="Times New Roman" w:hAnsi="Times New Roman" w:cs="Times New Roman"/>
        </w:rPr>
        <w:lastRenderedPageBreak/>
        <w:t xml:space="preserve">hypothesize that galls present on the reproductive locations of a plant will be correlated with multi-chambered galls and on vegetative locations of the plant will present itself as single-chambered. Analysis of the correlation between these traits can help us understand more about the </w:t>
      </w:r>
      <w:del w:id="38" w:author="Sarthak Shukla" w:date="2023-05-03T11:33:00Z">
        <w:r w:rsidDel="00F40A24">
          <w:rPr>
            <w:rFonts w:ascii="Times New Roman" w:eastAsia="Times New Roman" w:hAnsi="Times New Roman" w:cs="Times New Roman"/>
          </w:rPr>
          <w:delText>varying factors that lead to the development of galls.</w:delText>
        </w:r>
        <w:commentRangeStart w:id="39"/>
        <w:r w:rsidDel="00F40A24">
          <w:rPr>
            <w:rFonts w:ascii="Times New Roman" w:eastAsia="Times New Roman" w:hAnsi="Times New Roman" w:cs="Times New Roman"/>
          </w:rPr>
          <w:delText xml:space="preserve"> </w:delText>
        </w:r>
      </w:del>
      <w:ins w:id="40" w:author="Sarthak Shukla" w:date="2023-05-03T11:33:00Z">
        <w:r w:rsidR="00F40A24">
          <w:rPr>
            <w:rFonts w:ascii="Times New Roman" w:eastAsia="Times New Roman" w:hAnsi="Times New Roman" w:cs="Times New Roman"/>
          </w:rPr>
          <w:t>developmental process that leads to the several</w:t>
        </w:r>
      </w:ins>
      <w:ins w:id="41" w:author="Sarthak Shukla" w:date="2023-05-03T11:34:00Z">
        <w:r w:rsidR="00F40A24">
          <w:rPr>
            <w:rFonts w:ascii="Times New Roman" w:eastAsia="Times New Roman" w:hAnsi="Times New Roman" w:cs="Times New Roman"/>
          </w:rPr>
          <w:t xml:space="preserve">, unique </w:t>
        </w:r>
      </w:ins>
      <w:ins w:id="42" w:author="Sarthak Shukla" w:date="2023-05-03T11:33:00Z">
        <w:r w:rsidR="00F40A24">
          <w:rPr>
            <w:rFonts w:ascii="Times New Roman" w:eastAsia="Times New Roman" w:hAnsi="Times New Roman" w:cs="Times New Roman"/>
          </w:rPr>
          <w:t>varieties of galls.</w:t>
        </w:r>
      </w:ins>
      <w:commentRangeEnd w:id="39"/>
      <w:ins w:id="43" w:author="Sarthak Shukla" w:date="2023-05-03T13:42:00Z">
        <w:r w:rsidR="006C64F8">
          <w:rPr>
            <w:rStyle w:val="CommentReference"/>
          </w:rPr>
          <w:commentReference w:id="39"/>
        </w:r>
      </w:ins>
    </w:p>
    <w:p w14:paraId="7E26F643" w14:textId="77777777" w:rsidR="00B20F54" w:rsidRDefault="00B20F54">
      <w:pPr>
        <w:widowControl w:val="0"/>
        <w:rPr>
          <w:rFonts w:ascii="Times New Roman" w:eastAsia="Times New Roman" w:hAnsi="Times New Roman" w:cs="Times New Roman"/>
          <w:sz w:val="24"/>
          <w:szCs w:val="24"/>
          <w:highlight w:val="white"/>
        </w:rPr>
      </w:pPr>
    </w:p>
    <w:p w14:paraId="37C25776" w14:textId="77777777" w:rsidR="00B20F54" w:rsidRDefault="00000000">
      <w:pPr>
        <w:widowControl w:val="0"/>
        <w:numPr>
          <w:ilvl w:val="0"/>
          <w:numId w:val="1"/>
        </w:num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Materials and Methods</w:t>
      </w:r>
    </w:p>
    <w:p w14:paraId="35A20BBB" w14:textId="77777777" w:rsidR="00B20F54" w:rsidRDefault="00000000">
      <w:pPr>
        <w:rPr>
          <w:rFonts w:ascii="Times New Roman" w:eastAsia="Times New Roman" w:hAnsi="Times New Roman" w:cs="Times New Roman"/>
        </w:rPr>
      </w:pPr>
      <w:del w:id="44" w:author="Sarthak Shukla" w:date="2023-05-03T11:20:00Z">
        <w:r w:rsidDel="004C397D">
          <w:rPr>
            <w:rFonts w:ascii="Times New Roman" w:eastAsia="Times New Roman" w:hAnsi="Times New Roman" w:cs="Times New Roman"/>
          </w:rPr>
          <w:tab/>
        </w:r>
      </w:del>
    </w:p>
    <w:p w14:paraId="24A8D1D0" w14:textId="77777777" w:rsidR="00B20F5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II.1 Data Information</w:t>
      </w:r>
    </w:p>
    <w:p w14:paraId="7B85D9F9" w14:textId="77777777" w:rsidR="00B20F54" w:rsidRDefault="00B20F54">
      <w:pPr>
        <w:rPr>
          <w:rFonts w:ascii="Times New Roman" w:eastAsia="Times New Roman" w:hAnsi="Times New Roman" w:cs="Times New Roman"/>
        </w:rPr>
      </w:pPr>
    </w:p>
    <w:p w14:paraId="59081540" w14:textId="5DB0CA50"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All of the data collected is provided by Ronquist et. al from the paper </w:t>
      </w:r>
      <w:r>
        <w:rPr>
          <w:rFonts w:ascii="Times New Roman" w:eastAsia="Times New Roman" w:hAnsi="Times New Roman" w:cs="Times New Roman"/>
          <w:i/>
        </w:rPr>
        <w:t>Evolution of Gall Wasp-Host Plant Association</w:t>
      </w:r>
      <w:r>
        <w:rPr>
          <w:rFonts w:ascii="Times New Roman" w:eastAsia="Times New Roman" w:hAnsi="Times New Roman" w:cs="Times New Roman"/>
        </w:rPr>
        <w:t xml:space="preserve">. This paper scored 175 morphological characters for 41 taxa in a Maximum Parsimony framework. Using </w:t>
      </w:r>
      <w:del w:id="45" w:author="Sarthak Shukla" w:date="2023-05-03T11:34:00Z">
        <w:r w:rsidDel="00F40A24">
          <w:rPr>
            <w:rFonts w:ascii="Times New Roman" w:eastAsia="Times New Roman" w:hAnsi="Times New Roman" w:cs="Times New Roman"/>
          </w:rPr>
          <w:delText xml:space="preserve">this </w:delText>
        </w:r>
      </w:del>
      <w:ins w:id="46" w:author="Sarthak Shukla" w:date="2023-05-03T11:34:00Z">
        <w:r w:rsidR="00F40A24">
          <w:rPr>
            <w:rFonts w:ascii="Times New Roman" w:eastAsia="Times New Roman" w:hAnsi="Times New Roman" w:cs="Times New Roman"/>
          </w:rPr>
          <w:t>the</w:t>
        </w:r>
        <w:r w:rsidR="00F40A24">
          <w:rPr>
            <w:rFonts w:ascii="Times New Roman" w:eastAsia="Times New Roman" w:hAnsi="Times New Roman" w:cs="Times New Roman"/>
          </w:rPr>
          <w:t xml:space="preserve"> </w:t>
        </w:r>
      </w:ins>
      <w:r>
        <w:rPr>
          <w:rFonts w:ascii="Times New Roman" w:eastAsia="Times New Roman" w:hAnsi="Times New Roman" w:cs="Times New Roman"/>
        </w:rPr>
        <w:t>exemplar tree</w:t>
      </w:r>
      <w:ins w:id="47" w:author="Sarthak Shukla" w:date="2023-05-03T11:34:00Z">
        <w:r w:rsidR="00F40A24">
          <w:rPr>
            <w:rFonts w:ascii="Times New Roman" w:eastAsia="Times New Roman" w:hAnsi="Times New Roman" w:cs="Times New Roman"/>
          </w:rPr>
          <w:t xml:space="preserve"> built from this morphological data</w:t>
        </w:r>
      </w:ins>
      <w:r>
        <w:rPr>
          <w:rFonts w:ascii="Times New Roman" w:eastAsia="Times New Roman" w:hAnsi="Times New Roman" w:cs="Times New Roman"/>
        </w:rPr>
        <w:t xml:space="preserve">, Ronquist et al. created a meta tree for their trait mapping and estimations, which was limited to only the taxa that induce galls. Moreover, this paper provides character state information for the form, structure, position, chambers, and attachment traits of gall wasps </w:t>
      </w:r>
      <w:ins w:id="48" w:author="Sarthak Shukla" w:date="2023-05-03T11:35:00Z">
        <w:r w:rsidR="00F40A24">
          <w:rPr>
            <w:rFonts w:ascii="Times New Roman" w:eastAsia="Times New Roman" w:hAnsi="Times New Roman" w:cs="Times New Roman"/>
          </w:rPr>
          <w:t xml:space="preserve">which was collected by the </w:t>
        </w:r>
      </w:ins>
      <w:del w:id="49" w:author="Sarthak Shukla" w:date="2023-05-03T13:10:00Z">
        <w:r w:rsidDel="00934448">
          <w:rPr>
            <w:rFonts w:ascii="Times New Roman" w:eastAsia="Times New Roman" w:hAnsi="Times New Roman" w:cs="Times New Roman"/>
          </w:rPr>
          <w:delText>[</w:delText>
        </w:r>
      </w:del>
      <w:ins w:id="50" w:author="Sarthak Shukla" w:date="2023-05-03T13:10:00Z">
        <w:r w:rsidR="00934448">
          <w:rPr>
            <w:rFonts w:ascii="Times New Roman" w:eastAsia="Times New Roman" w:hAnsi="Times New Roman" w:cs="Times New Roman"/>
          </w:rPr>
          <w:t>researchers [</w:t>
        </w:r>
      </w:ins>
      <w:ins w:id="51" w:author="Sarthak Shukla" w:date="2023-05-03T13:11:00Z">
        <w:r w:rsidR="00934448">
          <w:rPr>
            <w:rFonts w:ascii="Times New Roman" w:eastAsia="Times New Roman" w:hAnsi="Times New Roman" w:cs="Times New Roman"/>
          </w:rPr>
          <w:t>2</w:t>
        </w:r>
      </w:ins>
      <w:del w:id="52" w:author="Sarthak Shukla" w:date="2023-05-03T13:11:00Z">
        <w:r w:rsidDel="00934448">
          <w:rPr>
            <w:rFonts w:ascii="Times New Roman" w:eastAsia="Times New Roman" w:hAnsi="Times New Roman" w:cs="Times New Roman"/>
          </w:rPr>
          <w:delText>1</w:delText>
        </w:r>
      </w:del>
      <w:r>
        <w:rPr>
          <w:rFonts w:ascii="Times New Roman" w:eastAsia="Times New Roman" w:hAnsi="Times New Roman" w:cs="Times New Roman"/>
        </w:rPr>
        <w:t xml:space="preserve">].  </w:t>
      </w:r>
    </w:p>
    <w:p w14:paraId="26241264" w14:textId="77777777" w:rsidR="00B20F54" w:rsidRDefault="00B20F54">
      <w:pPr>
        <w:rPr>
          <w:rFonts w:ascii="Times New Roman" w:eastAsia="Times New Roman" w:hAnsi="Times New Roman" w:cs="Times New Roman"/>
        </w:rPr>
      </w:pPr>
    </w:p>
    <w:p w14:paraId="50E24D82" w14:textId="77777777" w:rsidR="00B20F54" w:rsidRDefault="00000000">
      <w:pPr>
        <w:rPr>
          <w:ins w:id="53" w:author="Sarthak Shukla" w:date="2023-05-03T11:16:00Z"/>
          <w:rFonts w:ascii="Times New Roman" w:eastAsia="Times New Roman" w:hAnsi="Times New Roman" w:cs="Times New Roman"/>
          <w:b/>
          <w:sz w:val="24"/>
          <w:szCs w:val="24"/>
        </w:rPr>
      </w:pPr>
      <w:r>
        <w:rPr>
          <w:rFonts w:ascii="Times New Roman" w:eastAsia="Times New Roman" w:hAnsi="Times New Roman" w:cs="Times New Roman"/>
          <w:b/>
          <w:sz w:val="24"/>
          <w:szCs w:val="24"/>
        </w:rPr>
        <w:t>II.2 Phylogenetic Inference</w:t>
      </w:r>
    </w:p>
    <w:p w14:paraId="0FD17B38" w14:textId="77777777" w:rsidR="004C397D" w:rsidRDefault="004C397D">
      <w:pPr>
        <w:rPr>
          <w:rFonts w:ascii="Times New Roman" w:eastAsia="Times New Roman" w:hAnsi="Times New Roman" w:cs="Times New Roman"/>
          <w:b/>
          <w:sz w:val="24"/>
          <w:szCs w:val="24"/>
        </w:rPr>
      </w:pPr>
    </w:p>
    <w:p w14:paraId="14C4637F" w14:textId="4790F476"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To generate a phylogenetic tree, the program MrBayes version 3.2.7a was used [4]. The dataset from the Ronquist et al. paper was a morphological character matrix scored for 175 characters. This matrix was in Nexus </w:t>
      </w:r>
      <w:del w:id="54" w:author="Sarthak Shukla" w:date="2023-05-03T11:35:00Z">
        <w:r w:rsidDel="00F40A24">
          <w:rPr>
            <w:rFonts w:ascii="Times New Roman" w:eastAsia="Times New Roman" w:hAnsi="Times New Roman" w:cs="Times New Roman"/>
          </w:rPr>
          <w:delText>format,</w:delText>
        </w:r>
      </w:del>
      <w:ins w:id="55" w:author="Sarthak Shukla" w:date="2023-05-03T11:35:00Z">
        <w:r w:rsidR="00F40A24">
          <w:rPr>
            <w:rFonts w:ascii="Times New Roman" w:eastAsia="Times New Roman" w:hAnsi="Times New Roman" w:cs="Times New Roman"/>
          </w:rPr>
          <w:t>format;</w:t>
        </w:r>
      </w:ins>
      <w:r>
        <w:rPr>
          <w:rFonts w:ascii="Times New Roman" w:eastAsia="Times New Roman" w:hAnsi="Times New Roman" w:cs="Times New Roman"/>
        </w:rPr>
        <w:t xml:space="preserve"> </w:t>
      </w:r>
      <w:del w:id="56" w:author="Sarthak Shukla" w:date="2023-05-03T11:35:00Z">
        <w:r w:rsidDel="00F40A24">
          <w:rPr>
            <w:rFonts w:ascii="Times New Roman" w:eastAsia="Times New Roman" w:hAnsi="Times New Roman" w:cs="Times New Roman"/>
          </w:rPr>
          <w:delText>however</w:delText>
        </w:r>
      </w:del>
      <w:ins w:id="57" w:author="Sarthak Shukla" w:date="2023-05-03T11:35:00Z">
        <w:r w:rsidR="00F40A24">
          <w:rPr>
            <w:rFonts w:ascii="Times New Roman" w:eastAsia="Times New Roman" w:hAnsi="Times New Roman" w:cs="Times New Roman"/>
          </w:rPr>
          <w:t>however,</w:t>
        </w:r>
      </w:ins>
      <w:r>
        <w:rPr>
          <w:rFonts w:ascii="Times New Roman" w:eastAsia="Times New Roman" w:hAnsi="Times New Roman" w:cs="Times New Roman"/>
        </w:rPr>
        <w:t xml:space="preserve"> it was not MrBayes compatible due to the scoring of the characters. For morphological data inputs, MrBayes can only support a total of </w:t>
      </w:r>
      <w:del w:id="58" w:author="Sarthak Shukla" w:date="2023-05-03T11:35:00Z">
        <w:r w:rsidDel="00F40A24">
          <w:rPr>
            <w:rFonts w:ascii="Times New Roman" w:eastAsia="Times New Roman" w:hAnsi="Times New Roman" w:cs="Times New Roman"/>
          </w:rPr>
          <w:delText>nine character</w:delText>
        </w:r>
      </w:del>
      <w:ins w:id="59" w:author="Sarthak Shukla" w:date="2023-05-03T11:35:00Z">
        <w:r w:rsidR="00F40A24">
          <w:rPr>
            <w:rFonts w:ascii="Times New Roman" w:eastAsia="Times New Roman" w:hAnsi="Times New Roman" w:cs="Times New Roman"/>
          </w:rPr>
          <w:t>nine-character</w:t>
        </w:r>
      </w:ins>
      <w:r>
        <w:rPr>
          <w:rFonts w:ascii="Times New Roman" w:eastAsia="Times New Roman" w:hAnsi="Times New Roman" w:cs="Times New Roman"/>
        </w:rPr>
        <w:t xml:space="preserve"> states that must be labeled with the numbers 0-9. The original morphological nexus data labeled the character states with the letters “a-p”, which thus </w:t>
      </w:r>
      <w:r>
        <w:rPr>
          <w:rFonts w:ascii="Times New Roman" w:eastAsia="Times New Roman" w:hAnsi="Times New Roman" w:cs="Times New Roman"/>
        </w:rPr>
        <w:t>prompted a necessary conversion. To accomplish this conversion, a python script (</w:t>
      </w:r>
      <w:r w:rsidRPr="00F40A24">
        <w:rPr>
          <w:rFonts w:ascii="Times New Roman" w:eastAsia="Times New Roman" w:hAnsi="Times New Roman" w:cs="Times New Roman"/>
          <w:bCs/>
          <w:rPrChange w:id="60" w:author="Sarthak Shukla" w:date="2023-05-03T11:36:00Z">
            <w:rPr>
              <w:rFonts w:ascii="Times New Roman" w:eastAsia="Times New Roman" w:hAnsi="Times New Roman" w:cs="Times New Roman"/>
              <w:b/>
            </w:rPr>
          </w:rPrChange>
        </w:rPr>
        <w:t xml:space="preserve">can be </w:t>
      </w:r>
      <w:commentRangeStart w:id="61"/>
      <w:del w:id="62" w:author="Sarthak Shukla" w:date="2023-05-03T11:37:00Z">
        <w:r w:rsidRPr="00F40A24" w:rsidDel="00F40A24">
          <w:rPr>
            <w:rFonts w:ascii="Times New Roman" w:eastAsia="Times New Roman" w:hAnsi="Times New Roman" w:cs="Times New Roman"/>
            <w:bCs/>
            <w:rPrChange w:id="63" w:author="Sarthak Shukla" w:date="2023-05-03T11:36:00Z">
              <w:rPr>
                <w:rFonts w:ascii="Times New Roman" w:eastAsia="Times New Roman" w:hAnsi="Times New Roman" w:cs="Times New Roman"/>
                <w:b/>
              </w:rPr>
            </w:rPrChange>
          </w:rPr>
          <w:delText xml:space="preserve">seen </w:delText>
        </w:r>
      </w:del>
      <w:ins w:id="64" w:author="Sarthak Shukla" w:date="2023-05-03T11:37:00Z">
        <w:r w:rsidR="00F40A24">
          <w:rPr>
            <w:rFonts w:ascii="Times New Roman" w:eastAsia="Times New Roman" w:hAnsi="Times New Roman" w:cs="Times New Roman"/>
            <w:bCs/>
          </w:rPr>
          <w:t>visualized</w:t>
        </w:r>
        <w:r w:rsidR="00F40A24" w:rsidRPr="00F40A24">
          <w:rPr>
            <w:rFonts w:ascii="Times New Roman" w:eastAsia="Times New Roman" w:hAnsi="Times New Roman" w:cs="Times New Roman"/>
            <w:bCs/>
            <w:rPrChange w:id="65" w:author="Sarthak Shukla" w:date="2023-05-03T11:36:00Z">
              <w:rPr>
                <w:rFonts w:ascii="Times New Roman" w:eastAsia="Times New Roman" w:hAnsi="Times New Roman" w:cs="Times New Roman"/>
                <w:b/>
              </w:rPr>
            </w:rPrChange>
          </w:rPr>
          <w:t xml:space="preserve"> </w:t>
        </w:r>
      </w:ins>
      <w:r w:rsidRPr="00F40A24">
        <w:rPr>
          <w:rFonts w:ascii="Times New Roman" w:eastAsia="Times New Roman" w:hAnsi="Times New Roman" w:cs="Times New Roman"/>
          <w:bCs/>
          <w:rPrChange w:id="66" w:author="Sarthak Shukla" w:date="2023-05-03T11:36:00Z">
            <w:rPr>
              <w:rFonts w:ascii="Times New Roman" w:eastAsia="Times New Roman" w:hAnsi="Times New Roman" w:cs="Times New Roman"/>
              <w:b/>
            </w:rPr>
          </w:rPrChange>
        </w:rPr>
        <w:t xml:space="preserve">in </w:t>
      </w:r>
      <w:ins w:id="67" w:author="Sarthak Shukla" w:date="2023-05-03T11:36:00Z">
        <w:r w:rsidR="00F40A24">
          <w:rPr>
            <w:rFonts w:ascii="Times New Roman" w:eastAsia="Times New Roman" w:hAnsi="Times New Roman" w:cs="Times New Roman"/>
          </w:rPr>
          <w:t>the GitHub repository link</w:t>
        </w:r>
      </w:ins>
      <w:del w:id="68" w:author="Sarthak Shukla" w:date="2023-05-03T11:36:00Z">
        <w:r w:rsidRPr="00F40A24" w:rsidDel="00F40A24">
          <w:rPr>
            <w:rFonts w:ascii="Times New Roman" w:eastAsia="Times New Roman" w:hAnsi="Times New Roman" w:cs="Times New Roman"/>
            <w:bCs/>
            <w:rPrChange w:id="69" w:author="Sarthak Shukla" w:date="2023-05-03T11:36:00Z">
              <w:rPr>
                <w:rFonts w:ascii="Times New Roman" w:eastAsia="Times New Roman" w:hAnsi="Times New Roman" w:cs="Times New Roman"/>
                <w:b/>
              </w:rPr>
            </w:rPrChange>
          </w:rPr>
          <w:delText>item x</w:delText>
        </w:r>
      </w:del>
      <w:r w:rsidRPr="00F40A24">
        <w:rPr>
          <w:rFonts w:ascii="Times New Roman" w:eastAsia="Times New Roman" w:hAnsi="Times New Roman" w:cs="Times New Roman"/>
          <w:rPrChange w:id="70" w:author="Sarthak Shukla" w:date="2023-05-03T11:36:00Z">
            <w:rPr>
              <w:rFonts w:ascii="Times New Roman" w:eastAsia="Times New Roman" w:hAnsi="Times New Roman" w:cs="Times New Roman"/>
              <w:b/>
            </w:rPr>
          </w:rPrChange>
        </w:rPr>
        <w:t xml:space="preserve"> </w:t>
      </w:r>
      <w:ins w:id="71" w:author="Sarthak Shukla" w:date="2023-05-03T11:36:00Z">
        <w:r w:rsidR="00F40A24">
          <w:rPr>
            <w:rFonts w:ascii="Times New Roman" w:eastAsia="Times New Roman" w:hAnsi="Times New Roman" w:cs="Times New Roman"/>
          </w:rPr>
          <w:t>in</w:t>
        </w:r>
      </w:ins>
      <w:del w:id="72" w:author="Sarthak Shukla" w:date="2023-05-03T11:36:00Z">
        <w:r w:rsidDel="00F40A24">
          <w:rPr>
            <w:rFonts w:ascii="Times New Roman" w:eastAsia="Times New Roman" w:hAnsi="Times New Roman" w:cs="Times New Roman"/>
          </w:rPr>
          <w:delText>of</w:delText>
        </w:r>
      </w:del>
      <w:r>
        <w:rPr>
          <w:rFonts w:ascii="Times New Roman" w:eastAsia="Times New Roman" w:hAnsi="Times New Roman" w:cs="Times New Roman"/>
        </w:rPr>
        <w:t xml:space="preserve"> the appendix) </w:t>
      </w:r>
      <w:commentRangeEnd w:id="61"/>
      <w:r w:rsidR="006C64F8">
        <w:rPr>
          <w:rStyle w:val="CommentReference"/>
        </w:rPr>
        <w:commentReference w:id="61"/>
      </w:r>
      <w:r>
        <w:rPr>
          <w:rFonts w:ascii="Times New Roman" w:eastAsia="Times New Roman" w:hAnsi="Times New Roman" w:cs="Times New Roman"/>
        </w:rPr>
        <w:t xml:space="preserve">was written that would take each morphological </w:t>
      </w:r>
      <w:ins w:id="73" w:author="Sarthak Shukla" w:date="2023-05-03T11:37:00Z">
        <w:r w:rsidR="00F40A24">
          <w:rPr>
            <w:rFonts w:ascii="Times New Roman" w:eastAsia="Times New Roman" w:hAnsi="Times New Roman" w:cs="Times New Roman"/>
          </w:rPr>
          <w:t xml:space="preserve">character </w:t>
        </w:r>
      </w:ins>
      <w:r>
        <w:rPr>
          <w:rFonts w:ascii="Times New Roman" w:eastAsia="Times New Roman" w:hAnsi="Times New Roman" w:cs="Times New Roman"/>
        </w:rPr>
        <w:t xml:space="preserve">sequence and replace the most frequent character states with the numbers 0-9. The least frequent character states appeared at most 5 times over all sequences, and thus were replaced with a “-”. Following the conversion to MrBayes compatible Nexus file, the new morphology dataset was executed in MrBayes. The plan was to generate several high posterior probability trees, as well as a </w:t>
      </w:r>
      <w:del w:id="74" w:author="Sarthak Shukla" w:date="2023-05-03T11:37:00Z">
        <w:r w:rsidDel="00F40A24">
          <w:rPr>
            <w:rFonts w:ascii="Times New Roman" w:eastAsia="Times New Roman" w:hAnsi="Times New Roman" w:cs="Times New Roman"/>
          </w:rPr>
          <w:delText>Baysesian</w:delText>
        </w:r>
      </w:del>
      <w:ins w:id="75" w:author="Sarthak Shukla" w:date="2023-05-03T11:37:00Z">
        <w:r w:rsidR="00F40A24">
          <w:rPr>
            <w:rFonts w:ascii="Times New Roman" w:eastAsia="Times New Roman" w:hAnsi="Times New Roman" w:cs="Times New Roman"/>
          </w:rPr>
          <w:t>Bayesian</w:t>
        </w:r>
      </w:ins>
      <w:r>
        <w:rPr>
          <w:rFonts w:ascii="Times New Roman" w:eastAsia="Times New Roman" w:hAnsi="Times New Roman" w:cs="Times New Roman"/>
        </w:rPr>
        <w:t xml:space="preserve"> consensus tree. Firstly, according to the </w:t>
      </w:r>
      <w:del w:id="76" w:author="Sarthak Shukla" w:date="2023-05-03T11:18:00Z">
        <w:r w:rsidDel="004C397D">
          <w:rPr>
            <w:rFonts w:ascii="Times New Roman" w:eastAsia="Times New Roman" w:hAnsi="Times New Roman" w:cs="Times New Roman"/>
          </w:rPr>
          <w:delText xml:space="preserve">example </w:delText>
        </w:r>
      </w:del>
      <w:ins w:id="77" w:author="Sarthak Shukla" w:date="2023-05-03T11:18:00Z">
        <w:r w:rsidR="004C397D">
          <w:rPr>
            <w:rFonts w:ascii="Times New Roman" w:eastAsia="Times New Roman" w:hAnsi="Times New Roman" w:cs="Times New Roman"/>
          </w:rPr>
          <w:t>exemplar</w:t>
        </w:r>
        <w:r w:rsidR="004C397D">
          <w:rPr>
            <w:rFonts w:ascii="Times New Roman" w:eastAsia="Times New Roman" w:hAnsi="Times New Roman" w:cs="Times New Roman"/>
          </w:rPr>
          <w:t xml:space="preserve"> </w:t>
        </w:r>
      </w:ins>
      <w:r>
        <w:rPr>
          <w:rFonts w:ascii="Times New Roman" w:eastAsia="Times New Roman" w:hAnsi="Times New Roman" w:cs="Times New Roman"/>
        </w:rPr>
        <w:t xml:space="preserve">tree from Ronquist et al. there were 4 outgroup taxa </w:t>
      </w:r>
      <w:del w:id="78" w:author="Sarthak Shukla" w:date="2023-05-03T11:19:00Z">
        <w:r w:rsidDel="004C397D">
          <w:rPr>
            <w:rFonts w:ascii="Times New Roman" w:eastAsia="Times New Roman" w:hAnsi="Times New Roman" w:cs="Times New Roman"/>
          </w:rPr>
          <w:delText xml:space="preserve">labeled taxa </w:delText>
        </w:r>
      </w:del>
      <w:r>
        <w:rPr>
          <w:rFonts w:ascii="Times New Roman" w:eastAsia="Times New Roman" w:hAnsi="Times New Roman" w:cs="Times New Roman"/>
        </w:rPr>
        <w:t xml:space="preserve">who do not induce galls. Therefore, before generating trees the outgroup taxon was set to </w:t>
      </w:r>
      <w:proofErr w:type="spellStart"/>
      <w:r>
        <w:rPr>
          <w:rFonts w:ascii="Times New Roman" w:eastAsia="Times New Roman" w:hAnsi="Times New Roman" w:cs="Times New Roman"/>
        </w:rPr>
        <w:t>Ibalia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rufipes</w:t>
      </w:r>
      <w:proofErr w:type="spellEnd"/>
      <w:r>
        <w:rPr>
          <w:rFonts w:ascii="Times New Roman" w:eastAsia="Times New Roman" w:hAnsi="Times New Roman" w:cs="Times New Roman"/>
        </w:rPr>
        <w:t xml:space="preserve">. Figure 7 in the appendix displays all taxa in the phylogeny and their classification. The data was </w:t>
      </w:r>
      <w:ins w:id="79" w:author="Sarthak Shukla" w:date="2023-05-03T11:37:00Z">
        <w:r w:rsidR="00F40A24">
          <w:rPr>
            <w:rFonts w:ascii="Times New Roman" w:eastAsia="Times New Roman" w:hAnsi="Times New Roman" w:cs="Times New Roman"/>
          </w:rPr>
          <w:t xml:space="preserve">then </w:t>
        </w:r>
      </w:ins>
      <w:r>
        <w:rPr>
          <w:rFonts w:ascii="Times New Roman" w:eastAsia="Times New Roman" w:hAnsi="Times New Roman" w:cs="Times New Roman"/>
        </w:rPr>
        <w:t xml:space="preserve">processed in </w:t>
      </w:r>
      <w:ins w:id="80" w:author="Sarthak Shukla" w:date="2023-05-03T11:17:00Z">
        <w:r w:rsidR="004C397D">
          <w:rPr>
            <w:rFonts w:ascii="Times New Roman" w:eastAsia="Times New Roman" w:hAnsi="Times New Roman" w:cs="Times New Roman"/>
          </w:rPr>
          <w:t xml:space="preserve">MrBayes using </w:t>
        </w:r>
      </w:ins>
      <w:r>
        <w:rPr>
          <w:rFonts w:ascii="Times New Roman" w:eastAsia="Times New Roman" w:hAnsi="Times New Roman" w:cs="Times New Roman"/>
        </w:rPr>
        <w:t xml:space="preserve">an </w:t>
      </w:r>
      <w:commentRangeStart w:id="81"/>
      <w:r>
        <w:rPr>
          <w:rFonts w:ascii="Times New Roman" w:eastAsia="Times New Roman" w:hAnsi="Times New Roman" w:cs="Times New Roman"/>
        </w:rPr>
        <w:t xml:space="preserve">equal rates model </w:t>
      </w:r>
      <w:ins w:id="82" w:author="Sarthak Shukla" w:date="2023-05-03T11:18:00Z">
        <w:r w:rsidR="004C397D">
          <w:rPr>
            <w:rFonts w:ascii="Times New Roman" w:eastAsia="Times New Roman" w:hAnsi="Times New Roman" w:cs="Times New Roman"/>
          </w:rPr>
          <w:t xml:space="preserve">as the evolutionary model, </w:t>
        </w:r>
      </w:ins>
      <w:commentRangeEnd w:id="81"/>
      <w:ins w:id="83" w:author="Sarthak Shukla" w:date="2023-05-03T13:42:00Z">
        <w:r w:rsidR="006C64F8">
          <w:rPr>
            <w:rStyle w:val="CommentReference"/>
          </w:rPr>
          <w:commentReference w:id="81"/>
        </w:r>
      </w:ins>
      <w:r>
        <w:rPr>
          <w:rFonts w:ascii="Times New Roman" w:eastAsia="Times New Roman" w:hAnsi="Times New Roman" w:cs="Times New Roman"/>
        </w:rPr>
        <w:t xml:space="preserve">where rates will be sampled from the gamma distribution. Then, MCMC was performed over 2 runs with each run having 100,000 generations, sampling frequency at 100, and discarding the first 25% of runs. After the MCMC walk had completed, the convergence of the runs was verified through the PSRF values [4]. Finally, the </w:t>
      </w:r>
      <w:ins w:id="84" w:author="Sarthak Shukla" w:date="2023-05-03T11:38:00Z">
        <w:r w:rsidR="00F40A24">
          <w:rPr>
            <w:rFonts w:ascii="Times New Roman" w:eastAsia="Times New Roman" w:hAnsi="Times New Roman" w:cs="Times New Roman"/>
          </w:rPr>
          <w:t xml:space="preserve">resultant </w:t>
        </w:r>
      </w:ins>
      <w:r>
        <w:rPr>
          <w:rFonts w:ascii="Times New Roman" w:eastAsia="Times New Roman" w:hAnsi="Times New Roman" w:cs="Times New Roman"/>
        </w:rPr>
        <w:t xml:space="preserve">trees over the 2 runs were summarized using a measure of creating consensus of the posterior distribution using all clades compatible with each other. From this procedure, the highest posterior probabilities of all trees from the best log likelihood scored run were obtained, as well as consensus trees with strong posterior probability support for clades. </w:t>
      </w:r>
    </w:p>
    <w:p w14:paraId="4D29CEDC" w14:textId="77777777" w:rsidR="00B20F54" w:rsidRDefault="00B20F54">
      <w:pPr>
        <w:ind w:firstLine="720"/>
        <w:rPr>
          <w:rFonts w:ascii="Times New Roman" w:eastAsia="Times New Roman" w:hAnsi="Times New Roman" w:cs="Times New Roman"/>
        </w:rPr>
      </w:pPr>
    </w:p>
    <w:p w14:paraId="57F1B1F3" w14:textId="77777777" w:rsidR="00B20F54" w:rsidRDefault="00000000">
      <w:pPr>
        <w:rPr>
          <w:ins w:id="85" w:author="Sarthak Shukla" w:date="2023-05-03T11:17:00Z"/>
          <w:rFonts w:ascii="Times New Roman" w:eastAsia="Times New Roman" w:hAnsi="Times New Roman" w:cs="Times New Roman"/>
          <w:b/>
          <w:sz w:val="24"/>
          <w:szCs w:val="24"/>
        </w:rPr>
      </w:pPr>
      <w:r>
        <w:rPr>
          <w:rFonts w:ascii="Times New Roman" w:eastAsia="Times New Roman" w:hAnsi="Times New Roman" w:cs="Times New Roman"/>
          <w:b/>
          <w:sz w:val="24"/>
          <w:szCs w:val="24"/>
        </w:rPr>
        <w:t>II.3 Comparative Methods</w:t>
      </w:r>
    </w:p>
    <w:p w14:paraId="47B6AC7C" w14:textId="77777777" w:rsidR="004C397D" w:rsidRDefault="004C397D">
      <w:pPr>
        <w:rPr>
          <w:rFonts w:ascii="Times New Roman" w:eastAsia="Times New Roman" w:hAnsi="Times New Roman" w:cs="Times New Roman"/>
          <w:sz w:val="24"/>
          <w:szCs w:val="24"/>
        </w:rPr>
      </w:pPr>
    </w:p>
    <w:p w14:paraId="6E44A3EC" w14:textId="3B9BA87E"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After the generation of our phylogenies, comparative methods are necessary to assess correlation between the number of gall chambers and position of the gall. To run Pagel </w:t>
      </w:r>
      <w:ins w:id="86" w:author="Sarthak Shukla" w:date="2023-05-03T11:40:00Z">
        <w:r w:rsidR="000960C8">
          <w:rPr>
            <w:rFonts w:ascii="Times New Roman" w:eastAsia="Times New Roman" w:hAnsi="Times New Roman" w:cs="Times New Roman"/>
          </w:rPr>
          <w:t>T</w:t>
        </w:r>
      </w:ins>
      <w:del w:id="87" w:author="Sarthak Shukla" w:date="2023-05-03T11:40:00Z">
        <w:r w:rsidDel="000960C8">
          <w:rPr>
            <w:rFonts w:ascii="Times New Roman" w:eastAsia="Times New Roman" w:hAnsi="Times New Roman" w:cs="Times New Roman"/>
          </w:rPr>
          <w:delText>t</w:delText>
        </w:r>
      </w:del>
      <w:r>
        <w:rPr>
          <w:rFonts w:ascii="Times New Roman" w:eastAsia="Times New Roman" w:hAnsi="Times New Roman" w:cs="Times New Roman"/>
        </w:rPr>
        <w:t xml:space="preserve">ests </w:t>
      </w:r>
      <w:commentRangeStart w:id="88"/>
      <w:ins w:id="89" w:author="Sarthak Shukla" w:date="2023-05-03T13:14:00Z">
        <w:r w:rsidR="00F21076">
          <w:rPr>
            <w:rFonts w:ascii="Times New Roman" w:eastAsia="Times New Roman" w:hAnsi="Times New Roman" w:cs="Times New Roman"/>
          </w:rPr>
          <w:lastRenderedPageBreak/>
          <w:t xml:space="preserve">(tests of dependency) </w:t>
        </w:r>
      </w:ins>
      <w:commentRangeEnd w:id="88"/>
      <w:ins w:id="90" w:author="Sarthak Shukla" w:date="2023-05-03T13:43:00Z">
        <w:r w:rsidR="006C64F8">
          <w:rPr>
            <w:rStyle w:val="CommentReference"/>
          </w:rPr>
          <w:commentReference w:id="88"/>
        </w:r>
      </w:ins>
      <w:r>
        <w:rPr>
          <w:rFonts w:ascii="Times New Roman" w:eastAsia="Times New Roman" w:hAnsi="Times New Roman" w:cs="Times New Roman"/>
        </w:rPr>
        <w:t>[</w:t>
      </w:r>
      <w:ins w:id="91" w:author="Sarthak Shukla" w:date="2023-05-03T13:12:00Z">
        <w:r w:rsidR="00934448">
          <w:rPr>
            <w:rFonts w:ascii="Times New Roman" w:eastAsia="Times New Roman" w:hAnsi="Times New Roman" w:cs="Times New Roman"/>
          </w:rPr>
          <w:t>5</w:t>
        </w:r>
      </w:ins>
      <w:del w:id="92" w:author="Sarthak Shukla" w:date="2023-05-03T13:12:00Z">
        <w:r w:rsidDel="00934448">
          <w:rPr>
            <w:rFonts w:ascii="Times New Roman" w:eastAsia="Times New Roman" w:hAnsi="Times New Roman" w:cs="Times New Roman"/>
          </w:rPr>
          <w:delText>7</w:delText>
        </w:r>
      </w:del>
      <w:r>
        <w:rPr>
          <w:rFonts w:ascii="Times New Roman" w:eastAsia="Times New Roman" w:hAnsi="Times New Roman" w:cs="Times New Roman"/>
        </w:rPr>
        <w:t xml:space="preserve">] on the two traits, the software BayesTraitsV4 was used [6]. Primarily, </w:t>
      </w:r>
      <w:del w:id="93" w:author="Sarthak Shukla" w:date="2023-05-03T11:40:00Z">
        <w:r w:rsidDel="00F40A24">
          <w:rPr>
            <w:rFonts w:ascii="Times New Roman" w:eastAsia="Times New Roman" w:hAnsi="Times New Roman" w:cs="Times New Roman"/>
          </w:rPr>
          <w:delText>two character</w:delText>
        </w:r>
      </w:del>
      <w:ins w:id="94" w:author="Sarthak Shukla" w:date="2023-05-03T11:40:00Z">
        <w:r w:rsidR="00F40A24">
          <w:rPr>
            <w:rFonts w:ascii="Times New Roman" w:eastAsia="Times New Roman" w:hAnsi="Times New Roman" w:cs="Times New Roman"/>
          </w:rPr>
          <w:t>two-character</w:t>
        </w:r>
      </w:ins>
      <w:r>
        <w:rPr>
          <w:rFonts w:ascii="Times New Roman" w:eastAsia="Times New Roman" w:hAnsi="Times New Roman" w:cs="Times New Roman"/>
        </w:rPr>
        <w:t xml:space="preserve"> matrices needed to be built. One character matrix is required for creating a mirror tree of trait mapping in Mesquite version 3.7.0 [</w:t>
      </w:r>
      <w:ins w:id="95" w:author="Sarthak Shukla" w:date="2023-05-03T13:12:00Z">
        <w:r w:rsidR="00934448">
          <w:rPr>
            <w:rFonts w:ascii="Times New Roman" w:eastAsia="Times New Roman" w:hAnsi="Times New Roman" w:cs="Times New Roman"/>
          </w:rPr>
          <w:t>7</w:t>
        </w:r>
      </w:ins>
      <w:del w:id="96" w:author="Sarthak Shukla" w:date="2023-05-03T13:12:00Z">
        <w:r w:rsidDel="00934448">
          <w:rPr>
            <w:rFonts w:ascii="Times New Roman" w:eastAsia="Times New Roman" w:hAnsi="Times New Roman" w:cs="Times New Roman"/>
          </w:rPr>
          <w:delText>5</w:delText>
        </w:r>
      </w:del>
      <w:r>
        <w:rPr>
          <w:rFonts w:ascii="Times New Roman" w:eastAsia="Times New Roman" w:hAnsi="Times New Roman" w:cs="Times New Roman"/>
        </w:rPr>
        <w:t xml:space="preserve">]. The second character matrix is required for BayesTraitsV4 analysis. Using the character state data in the table provided by Ronquist et al., a character matrix was constructed in Mesquite scoring values for the gall inducing taxa in the phylogeny. The scoring of the characters can be visualized in figure 5. Once the character matrix was built, a mirror tree window was created in Mesquite. The mirror tree window has parsimony traced character history for number of gall chambers on the </w:t>
      </w:r>
      <w:del w:id="97" w:author="Sarthak Shukla" w:date="2023-05-03T11:41:00Z">
        <w:r w:rsidDel="000960C8">
          <w:rPr>
            <w:rFonts w:ascii="Times New Roman" w:eastAsia="Times New Roman" w:hAnsi="Times New Roman" w:cs="Times New Roman"/>
          </w:rPr>
          <w:delText>left hand</w:delText>
        </w:r>
      </w:del>
      <w:ins w:id="98" w:author="Sarthak Shukla" w:date="2023-05-03T11:41:00Z">
        <w:r w:rsidR="000960C8">
          <w:rPr>
            <w:rFonts w:ascii="Times New Roman" w:eastAsia="Times New Roman" w:hAnsi="Times New Roman" w:cs="Times New Roman"/>
          </w:rPr>
          <w:t>left-hand</w:t>
        </w:r>
      </w:ins>
      <w:r>
        <w:rPr>
          <w:rFonts w:ascii="Times New Roman" w:eastAsia="Times New Roman" w:hAnsi="Times New Roman" w:cs="Times New Roman"/>
        </w:rPr>
        <w:t xml:space="preserve"> side and traced character history for location of the gall on the right</w:t>
      </w:r>
      <w:ins w:id="99" w:author="Sarthak Shukla" w:date="2023-05-03T11:41:00Z">
        <w:r w:rsidR="000960C8">
          <w:rPr>
            <w:rFonts w:ascii="Times New Roman" w:eastAsia="Times New Roman" w:hAnsi="Times New Roman" w:cs="Times New Roman"/>
          </w:rPr>
          <w:t>-</w:t>
        </w:r>
      </w:ins>
      <w:del w:id="100" w:author="Sarthak Shukla" w:date="2023-05-03T11:41:00Z">
        <w:r w:rsidDel="000960C8">
          <w:rPr>
            <w:rFonts w:ascii="Times New Roman" w:eastAsia="Times New Roman" w:hAnsi="Times New Roman" w:cs="Times New Roman"/>
          </w:rPr>
          <w:delText xml:space="preserve"> </w:delText>
        </w:r>
      </w:del>
      <w:r>
        <w:rPr>
          <w:rFonts w:ascii="Times New Roman" w:eastAsia="Times New Roman" w:hAnsi="Times New Roman" w:cs="Times New Roman"/>
        </w:rPr>
        <w:t xml:space="preserve">hand side. The colors for the 4 states were coordinated in accordance to my hypothesis on both sides of the tree. Green was used to display single gall chambers and vegetative locations on the </w:t>
      </w:r>
      <w:del w:id="101" w:author="Sarthak Shukla" w:date="2023-05-03T11:42:00Z">
        <w:r w:rsidDel="000960C8">
          <w:rPr>
            <w:rFonts w:ascii="Times New Roman" w:eastAsia="Times New Roman" w:hAnsi="Times New Roman" w:cs="Times New Roman"/>
          </w:rPr>
          <w:delText>plant,while</w:delText>
        </w:r>
      </w:del>
      <w:ins w:id="102" w:author="Sarthak Shukla" w:date="2023-05-03T11:42:00Z">
        <w:r w:rsidR="000960C8">
          <w:rPr>
            <w:rFonts w:ascii="Times New Roman" w:eastAsia="Times New Roman" w:hAnsi="Times New Roman" w:cs="Times New Roman"/>
          </w:rPr>
          <w:t>plant, while</w:t>
        </w:r>
      </w:ins>
      <w:r>
        <w:rPr>
          <w:rFonts w:ascii="Times New Roman" w:eastAsia="Times New Roman" w:hAnsi="Times New Roman" w:cs="Times New Roman"/>
        </w:rPr>
        <w:t xml:space="preserve"> blue was used to display multiple gall chambers and reproductive locations on the plant [</w:t>
      </w:r>
      <w:ins w:id="103" w:author="Sarthak Shukla" w:date="2023-05-03T13:15:00Z">
        <w:r w:rsidR="00F21076">
          <w:rPr>
            <w:rFonts w:ascii="Times New Roman" w:eastAsia="Times New Roman" w:hAnsi="Times New Roman" w:cs="Times New Roman"/>
          </w:rPr>
          <w:t>7</w:t>
        </w:r>
      </w:ins>
      <w:del w:id="104" w:author="Sarthak Shukla" w:date="2023-05-03T13:15:00Z">
        <w:r w:rsidDel="00F21076">
          <w:rPr>
            <w:rFonts w:ascii="Times New Roman" w:eastAsia="Times New Roman" w:hAnsi="Times New Roman" w:cs="Times New Roman"/>
          </w:rPr>
          <w:delText>5</w:delText>
        </w:r>
      </w:del>
      <w:r>
        <w:rPr>
          <w:rFonts w:ascii="Times New Roman" w:eastAsia="Times New Roman" w:hAnsi="Times New Roman" w:cs="Times New Roman"/>
        </w:rPr>
        <w:t xml:space="preserve">]. The unscored taxa, which are either Inquilines (gall wasps that inject larvae into other existing galls) or non-gall inducing taxa, were left as gray since they should be unscored. </w:t>
      </w:r>
    </w:p>
    <w:p w14:paraId="5A517D1C" w14:textId="71E141D5" w:rsidR="00B20F54"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rPr>
        <w:t xml:space="preserve">Using the character matrix that was developed in Mesquite, a new BayesTraitsV4 compatible character matrix was created using Visual Studio Code. To run the Pagel tests, two variations were performed. One variation was running the Omnibus test, Contingent Changes tests, and Temporal Order tests using the </w:t>
      </w:r>
      <w:del w:id="105" w:author="Sarthak Shukla" w:date="2023-05-03T11:42:00Z">
        <w:r w:rsidDel="000960C8">
          <w:rPr>
            <w:rFonts w:ascii="Times New Roman" w:eastAsia="Times New Roman" w:hAnsi="Times New Roman" w:cs="Times New Roman"/>
          </w:rPr>
          <w:delText>Baysesian</w:delText>
        </w:r>
      </w:del>
      <w:ins w:id="106" w:author="Sarthak Shukla" w:date="2023-05-03T11:42:00Z">
        <w:r w:rsidR="000960C8">
          <w:rPr>
            <w:rFonts w:ascii="Times New Roman" w:eastAsia="Times New Roman" w:hAnsi="Times New Roman" w:cs="Times New Roman"/>
          </w:rPr>
          <w:t>Bayesian</w:t>
        </w:r>
      </w:ins>
      <w:r>
        <w:rPr>
          <w:rFonts w:ascii="Times New Roman" w:eastAsia="Times New Roman" w:hAnsi="Times New Roman" w:cs="Times New Roman"/>
        </w:rPr>
        <w:t xml:space="preserve"> consensus tree and the BayesTraits compatible character matrix. For </w:t>
      </w:r>
      <w:del w:id="107" w:author="Sarthak Shukla" w:date="2023-05-03T13:15:00Z">
        <w:r w:rsidDel="00F21076">
          <w:rPr>
            <w:rFonts w:ascii="Times New Roman" w:eastAsia="Times New Roman" w:hAnsi="Times New Roman" w:cs="Times New Roman"/>
          </w:rPr>
          <w:delText>all of</w:delText>
        </w:r>
      </w:del>
      <w:ins w:id="108" w:author="Sarthak Shukla" w:date="2023-05-03T13:15:00Z">
        <w:r w:rsidR="00F21076">
          <w:rPr>
            <w:rFonts w:ascii="Times New Roman" w:eastAsia="Times New Roman" w:hAnsi="Times New Roman" w:cs="Times New Roman"/>
          </w:rPr>
          <w:t>all</w:t>
        </w:r>
      </w:ins>
      <w:r>
        <w:rPr>
          <w:rFonts w:ascii="Times New Roman" w:eastAsia="Times New Roman" w:hAnsi="Times New Roman" w:cs="Times New Roman"/>
        </w:rPr>
        <w:t xml:space="preserve"> the tests mentioned below, they were performed using a Maximum Likelihood framework and chi-squared values were computed for the test by taking log likelihood difference, which resulted in obtaining p-values from the </w:t>
      </w:r>
      <w:del w:id="109" w:author="Sarthak Shukla" w:date="2023-05-03T11:43:00Z">
        <w:r w:rsidDel="000960C8">
          <w:rPr>
            <w:rFonts w:ascii="Times New Roman" w:eastAsia="Times New Roman" w:hAnsi="Times New Roman" w:cs="Times New Roman"/>
          </w:rPr>
          <w:delText>VassarStats</w:delText>
        </w:r>
      </w:del>
      <w:ins w:id="110" w:author="Sarthak Shukla" w:date="2023-05-03T11:43:00Z">
        <w:r w:rsidR="000960C8">
          <w:rPr>
            <w:rFonts w:ascii="Times New Roman" w:eastAsia="Times New Roman" w:hAnsi="Times New Roman" w:cs="Times New Roman"/>
          </w:rPr>
          <w:t>Vassar Stats</w:t>
        </w:r>
      </w:ins>
      <w:r>
        <w:rPr>
          <w:rFonts w:ascii="Times New Roman" w:eastAsia="Times New Roman" w:hAnsi="Times New Roman" w:cs="Times New Roman"/>
        </w:rPr>
        <w:t xml:space="preserve"> website [</w:t>
      </w:r>
      <w:ins w:id="111" w:author="Sarthak Shukla" w:date="2023-05-03T13:16:00Z">
        <w:r w:rsidR="00F21076">
          <w:rPr>
            <w:rFonts w:ascii="Times New Roman" w:eastAsia="Times New Roman" w:hAnsi="Times New Roman" w:cs="Times New Roman"/>
          </w:rPr>
          <w:t>6</w:t>
        </w:r>
      </w:ins>
      <w:del w:id="112" w:author="Sarthak Shukla" w:date="2023-05-03T13:16:00Z">
        <w:r w:rsidDel="00F21076">
          <w:rPr>
            <w:rFonts w:ascii="Times New Roman" w:eastAsia="Times New Roman" w:hAnsi="Times New Roman" w:cs="Times New Roman"/>
          </w:rPr>
          <w:delText>7</w:delText>
        </w:r>
      </w:del>
      <w:r>
        <w:rPr>
          <w:rFonts w:ascii="Times New Roman" w:eastAsia="Times New Roman" w:hAnsi="Times New Roman" w:cs="Times New Roman"/>
        </w:rPr>
        <w:t xml:space="preserve">]. </w:t>
      </w:r>
      <w:r>
        <w:rPr>
          <w:rFonts w:ascii="Times New Roman" w:eastAsia="Times New Roman" w:hAnsi="Times New Roman" w:cs="Times New Roman"/>
        </w:rPr>
        <w:t>The omnibus test was conducted by running the dependent test in BayesTraits and then the independent test</w:t>
      </w:r>
      <w:del w:id="113" w:author="Sarthak Shukla" w:date="2023-05-03T11:45:00Z">
        <w:r w:rsidDel="000960C8">
          <w:rPr>
            <w:rFonts w:ascii="Times New Roman" w:eastAsia="Times New Roman" w:hAnsi="Times New Roman" w:cs="Times New Roman"/>
          </w:rPr>
          <w:delText xml:space="preserve">, while setting no constraints. </w:delText>
        </w:r>
      </w:del>
      <w:ins w:id="114" w:author="Sarthak Shukla" w:date="2023-05-03T11:45:00Z">
        <w:r w:rsidR="000960C8">
          <w:rPr>
            <w:rFonts w:ascii="Times New Roman" w:eastAsia="Times New Roman" w:hAnsi="Times New Roman" w:cs="Times New Roman"/>
          </w:rPr>
          <w:t xml:space="preserve">. </w:t>
        </w:r>
      </w:ins>
      <w:r>
        <w:rPr>
          <w:rFonts w:ascii="Times New Roman" w:eastAsia="Times New Roman" w:hAnsi="Times New Roman" w:cs="Times New Roman"/>
        </w:rPr>
        <w:t xml:space="preserve">These tests were executed with </w:t>
      </w:r>
      <w:del w:id="115" w:author="Sarthak Shukla" w:date="2023-05-03T11:46:00Z">
        <w:r w:rsidDel="000960C8">
          <w:rPr>
            <w:rFonts w:ascii="Times New Roman" w:eastAsia="Times New Roman" w:hAnsi="Times New Roman" w:cs="Times New Roman"/>
          </w:rPr>
          <w:delText xml:space="preserve">the </w:delText>
        </w:r>
      </w:del>
      <w:r>
        <w:rPr>
          <w:rFonts w:ascii="Times New Roman" w:eastAsia="Times New Roman" w:hAnsi="Times New Roman" w:cs="Times New Roman"/>
        </w:rPr>
        <w:t>no constraints for the Omnibus test and setting constraints for Contingent Changes and Temporal Order tests. To understand the 8 rates of the dependent model and the constraints set, a graphic of the model can be seen in figure 4. The number of gall chambers was associated with the variable X (state 0 = single, state 1 = multiple) and the variable Y was associated with the location of the gall (state 0 = vegetative, state 1 = reproductive). Looking at the 8-rate model in figure 4</w:t>
      </w:r>
      <w:r>
        <w:rPr>
          <w:rFonts w:ascii="Times New Roman" w:eastAsia="Times New Roman" w:hAnsi="Times New Roman" w:cs="Times New Roman"/>
          <w:b/>
        </w:rPr>
        <w:t xml:space="preserve">, </w:t>
      </w:r>
      <w:r>
        <w:rPr>
          <w:rFonts w:ascii="Times New Roman" w:eastAsia="Times New Roman" w:hAnsi="Times New Roman" w:cs="Times New Roman"/>
        </w:rPr>
        <w:t>for contingent changes the constraints set were q12=q34 &amp; q21=q43, as well as q13=q24 &amp; q31=q24. The first constraint will test if change in the state of gall location is dependent on number of galls and the second constraint will test if change in the number of galls is dependent on the state of gall location. For the temporal order tests, the constraints set were q12=q13 and q42=q43 [</w:t>
      </w:r>
      <w:ins w:id="116" w:author="Sarthak Shukla" w:date="2023-05-03T13:17:00Z">
        <w:r w:rsidR="00F21076">
          <w:rPr>
            <w:rFonts w:ascii="Times New Roman" w:eastAsia="Times New Roman" w:hAnsi="Times New Roman" w:cs="Times New Roman"/>
          </w:rPr>
          <w:t>5</w:t>
        </w:r>
      </w:ins>
      <w:del w:id="117" w:author="Sarthak Shukla" w:date="2023-05-03T13:17:00Z">
        <w:r w:rsidDel="00F21076">
          <w:rPr>
            <w:rFonts w:ascii="Times New Roman" w:eastAsia="Times New Roman" w:hAnsi="Times New Roman" w:cs="Times New Roman"/>
          </w:rPr>
          <w:delText>7</w:delText>
        </w:r>
      </w:del>
      <w:r>
        <w:rPr>
          <w:rFonts w:ascii="Times New Roman" w:eastAsia="Times New Roman" w:hAnsi="Times New Roman" w:cs="Times New Roman"/>
        </w:rPr>
        <w:t>]. The first constraint tests that the multiple gall chambers were gained before location of the gall and the second constraint tests that multiple gall chambers were lost before the location of the gall [</w:t>
      </w:r>
      <w:ins w:id="118" w:author="Sarthak Shukla" w:date="2023-05-03T13:17:00Z">
        <w:r w:rsidR="00F21076">
          <w:rPr>
            <w:rFonts w:ascii="Times New Roman" w:eastAsia="Times New Roman" w:hAnsi="Times New Roman" w:cs="Times New Roman"/>
          </w:rPr>
          <w:t>5</w:t>
        </w:r>
      </w:ins>
      <w:del w:id="119" w:author="Sarthak Shukla" w:date="2023-05-03T13:17:00Z">
        <w:r w:rsidDel="00F21076">
          <w:rPr>
            <w:rFonts w:ascii="Times New Roman" w:eastAsia="Times New Roman" w:hAnsi="Times New Roman" w:cs="Times New Roman"/>
          </w:rPr>
          <w:delText>6</w:delText>
        </w:r>
      </w:del>
      <w:r>
        <w:rPr>
          <w:rFonts w:ascii="Times New Roman" w:eastAsia="Times New Roman" w:hAnsi="Times New Roman" w:cs="Times New Roman"/>
        </w:rPr>
        <w:t xml:space="preserve">]. This process is repeated for the second variation which will use all resulting trees from the highest likelihood run of the MCMC walk. The only difference is that for this variation </w:t>
      </w:r>
      <w:del w:id="120" w:author="Sarthak Shukla" w:date="2023-05-03T11:47:00Z">
        <w:r w:rsidDel="000960C8">
          <w:rPr>
            <w:rFonts w:ascii="Times New Roman" w:eastAsia="Times New Roman" w:hAnsi="Times New Roman" w:cs="Times New Roman"/>
          </w:rPr>
          <w:delText xml:space="preserve">the output of </w:delText>
        </w:r>
      </w:del>
      <w:r>
        <w:rPr>
          <w:rFonts w:ascii="Times New Roman" w:eastAsia="Times New Roman" w:hAnsi="Times New Roman" w:cs="Times New Roman"/>
        </w:rPr>
        <w:t xml:space="preserve">each test was logged to an output ‘.txt’ file and then inputted into a Google Sheet where the average log likelihood of all trees, and minimum and maximum log likelihood over all trees is calculated. </w:t>
      </w:r>
    </w:p>
    <w:p w14:paraId="03397610" w14:textId="77777777" w:rsidR="00B20F54" w:rsidRDefault="00B20F54">
      <w:pPr>
        <w:ind w:firstLine="720"/>
        <w:rPr>
          <w:rFonts w:ascii="Times New Roman" w:eastAsia="Times New Roman" w:hAnsi="Times New Roman" w:cs="Times New Roman"/>
          <w:sz w:val="20"/>
          <w:szCs w:val="20"/>
        </w:rPr>
      </w:pPr>
    </w:p>
    <w:p w14:paraId="4E7303F3" w14:textId="77777777" w:rsidR="00B20F54"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D6B6DB4" w14:textId="77777777" w:rsidR="00B20F54" w:rsidRDefault="00B20F54">
      <w:pPr>
        <w:rPr>
          <w:rFonts w:ascii="Times New Roman" w:eastAsia="Times New Roman" w:hAnsi="Times New Roman" w:cs="Times New Roman"/>
          <w:b/>
        </w:rPr>
      </w:pPr>
    </w:p>
    <w:p w14:paraId="0D5C5681" w14:textId="77777777" w:rsidR="00B20F54" w:rsidRPr="00285AE6" w:rsidRDefault="00000000">
      <w:pPr>
        <w:rPr>
          <w:ins w:id="121" w:author="Sarthak Shukla" w:date="2023-05-03T11:52:00Z"/>
          <w:rFonts w:ascii="Times New Roman" w:eastAsia="Times New Roman" w:hAnsi="Times New Roman" w:cs="Times New Roman"/>
          <w:b/>
          <w:sz w:val="24"/>
          <w:szCs w:val="24"/>
          <w:rPrChange w:id="122" w:author="Sarthak Shukla" w:date="2023-05-03T14:34:00Z">
            <w:rPr>
              <w:ins w:id="123" w:author="Sarthak Shukla" w:date="2023-05-03T11:52:00Z"/>
              <w:rFonts w:ascii="Times New Roman" w:eastAsia="Times New Roman" w:hAnsi="Times New Roman" w:cs="Times New Roman"/>
              <w:b/>
            </w:rPr>
          </w:rPrChange>
        </w:rPr>
      </w:pPr>
      <w:r w:rsidRPr="00285AE6">
        <w:rPr>
          <w:rFonts w:ascii="Times New Roman" w:eastAsia="Times New Roman" w:hAnsi="Times New Roman" w:cs="Times New Roman"/>
          <w:b/>
          <w:sz w:val="24"/>
          <w:szCs w:val="24"/>
          <w:rPrChange w:id="124" w:author="Sarthak Shukla" w:date="2023-05-03T14:34:00Z">
            <w:rPr>
              <w:rFonts w:ascii="Times New Roman" w:eastAsia="Times New Roman" w:hAnsi="Times New Roman" w:cs="Times New Roman"/>
              <w:b/>
            </w:rPr>
          </w:rPrChange>
        </w:rPr>
        <w:t xml:space="preserve">III.1 Phylogenetic Inference </w:t>
      </w:r>
    </w:p>
    <w:p w14:paraId="069E9AD7" w14:textId="77777777" w:rsidR="00F11AFF" w:rsidRDefault="00F11AFF">
      <w:pPr>
        <w:rPr>
          <w:rFonts w:ascii="Times New Roman" w:eastAsia="Times New Roman" w:hAnsi="Times New Roman" w:cs="Times New Roman"/>
          <w:b/>
        </w:rPr>
      </w:pPr>
    </w:p>
    <w:p w14:paraId="2A6F4A9D" w14:textId="53A7D6B1"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For the generation of the phylogenies, the results were </w:t>
      </w:r>
      <w:del w:id="125" w:author="Sarthak Shukla" w:date="2023-05-03T11:47:00Z">
        <w:r w:rsidDel="000960C8">
          <w:rPr>
            <w:rFonts w:ascii="Times New Roman" w:eastAsia="Times New Roman" w:hAnsi="Times New Roman" w:cs="Times New Roman"/>
          </w:rPr>
          <w:delText xml:space="preserve">extremely </w:delText>
        </w:r>
      </w:del>
      <w:r>
        <w:rPr>
          <w:rFonts w:ascii="Times New Roman" w:eastAsia="Times New Roman" w:hAnsi="Times New Roman" w:cs="Times New Roman"/>
        </w:rPr>
        <w:t xml:space="preserve">successful. After running MCMC for 100,000 generations over 2 </w:t>
      </w:r>
      <w:r>
        <w:rPr>
          <w:rFonts w:ascii="Times New Roman" w:eastAsia="Times New Roman" w:hAnsi="Times New Roman" w:cs="Times New Roman"/>
        </w:rPr>
        <w:lastRenderedPageBreak/>
        <w:t xml:space="preserve">runs, the average standard deviation of split frequencies was 0.015831. MrBayes suggests that standard deviation should be less than 0.01, if it is not then additional generations need to be run [4]. However, looking at the additional results of the MCMC run below, we can see that the 2 runs do in fact converge. In the MrBayes log output, we can see that the two runs </w:t>
      </w:r>
      <w:del w:id="126" w:author="Sarthak Shukla" w:date="2023-05-03T11:48:00Z">
        <w:r w:rsidDel="000960C8">
          <w:rPr>
            <w:rFonts w:ascii="Times New Roman" w:eastAsia="Times New Roman" w:hAnsi="Times New Roman" w:cs="Times New Roman"/>
          </w:rPr>
          <w:delText xml:space="preserve">were able to </w:delText>
        </w:r>
      </w:del>
      <w:r>
        <w:rPr>
          <w:rFonts w:ascii="Times New Roman" w:eastAsia="Times New Roman" w:hAnsi="Times New Roman" w:cs="Times New Roman"/>
        </w:rPr>
        <w:t>converge around an arithmetic mean of log likelihood score -3071.50. The PSRF value for TL was noted as 1.000 and PSRF for alpha was 1.001. PSRF values should be 1.000 or extremely close to it, considering it is the measure of convergence of the two runs. Moreover, the average ESS (estimated sample size) was 497.7 for TL and 306.99 for alpha. MrBayes recommends that “ESS values below 100 may indicate that the parameter is undersampled”, which is not the case in these MCMC runs [4]. Out of 1407 trees samples, 50% credible set contains 657 trees, 90% credible set contains 1257 trees, 95% credible set contains 1332 trees, and 99% credible set contains 1392 trees. The result of this analysis showed that the likelihood</w:t>
      </w:r>
      <w:ins w:id="127" w:author="Sarthak Shukla" w:date="2023-05-03T11:49:00Z">
        <w:r w:rsidR="000960C8">
          <w:rPr>
            <w:rFonts w:ascii="Times New Roman" w:eastAsia="Times New Roman" w:hAnsi="Times New Roman" w:cs="Times New Roman"/>
          </w:rPr>
          <w:t xml:space="preserve"> score</w:t>
        </w:r>
      </w:ins>
      <w:r>
        <w:rPr>
          <w:rFonts w:ascii="Times New Roman" w:eastAsia="Times New Roman" w:hAnsi="Times New Roman" w:cs="Times New Roman"/>
        </w:rPr>
        <w:t xml:space="preserve"> of</w:t>
      </w:r>
      <w:ins w:id="128" w:author="Sarthak Shukla" w:date="2023-05-03T11:49:00Z">
        <w:r w:rsidR="000960C8">
          <w:rPr>
            <w:rFonts w:ascii="Times New Roman" w:eastAsia="Times New Roman" w:hAnsi="Times New Roman" w:cs="Times New Roman"/>
          </w:rPr>
          <w:t xml:space="preserve"> MCMC</w:t>
        </w:r>
      </w:ins>
      <w:r>
        <w:rPr>
          <w:rFonts w:ascii="Times New Roman" w:eastAsia="Times New Roman" w:hAnsi="Times New Roman" w:cs="Times New Roman"/>
        </w:rPr>
        <w:t xml:space="preserve"> run 1 was better than the likelihood of run 2 by 0.34. From run 1, we gained </w:t>
      </w:r>
      <w:del w:id="129" w:author="Sarthak Shukla" w:date="2023-05-03T11:49:00Z">
        <w:r w:rsidDel="000960C8">
          <w:rPr>
            <w:rFonts w:ascii="Times New Roman" w:eastAsia="Times New Roman" w:hAnsi="Times New Roman" w:cs="Times New Roman"/>
          </w:rPr>
          <w:delText xml:space="preserve">1407 </w:delText>
        </w:r>
      </w:del>
      <w:ins w:id="130" w:author="Sarthak Shukla" w:date="2023-05-03T11:49:00Z">
        <w:r w:rsidR="000960C8">
          <w:rPr>
            <w:rFonts w:ascii="Times New Roman" w:eastAsia="Times New Roman" w:hAnsi="Times New Roman" w:cs="Times New Roman"/>
          </w:rPr>
          <w:t>1407</w:t>
        </w:r>
        <w:r w:rsidR="000960C8">
          <w:rPr>
            <w:rFonts w:ascii="Times New Roman" w:eastAsia="Times New Roman" w:hAnsi="Times New Roman" w:cs="Times New Roman"/>
          </w:rPr>
          <w:t xml:space="preserve"> </w:t>
        </w:r>
      </w:ins>
      <w:r>
        <w:rPr>
          <w:rFonts w:ascii="Times New Roman" w:eastAsia="Times New Roman" w:hAnsi="Times New Roman" w:cs="Times New Roman"/>
        </w:rPr>
        <w:t xml:space="preserve">trees with one tree having the posterior probability of 1.0. The entire log file for the MrBayes computations can be found in the GitHub link in the appendix. The consensus tree, in figure 1 of the appendix, showed extremely strong posterior probability support for internal nodes, 95% PP support for the clade that contains all taxa between Aylax papaveris and Andricus quercusradicis. All nodes in this branch were generally about 90% PP except for 4 out of 15 nodes. MrBayes accurately generated this consensus tree phylogeny as it is almost identical to the exemplar tree by Ronquist et al. and maintains the same relationships of common ancestry. </w:t>
      </w:r>
      <w:commentRangeStart w:id="131"/>
      <w:ins w:id="132" w:author="Sarthak Shukla" w:date="2023-05-03T11:50:00Z">
        <w:r w:rsidR="000960C8">
          <w:rPr>
            <w:rFonts w:ascii="Times New Roman" w:eastAsia="Times New Roman" w:hAnsi="Times New Roman" w:cs="Times New Roman"/>
          </w:rPr>
          <w:t xml:space="preserve">Taking the statistical measures of convergence </w:t>
        </w:r>
        <w:r w:rsidR="00F11AFF">
          <w:rPr>
            <w:rFonts w:ascii="Times New Roman" w:eastAsia="Times New Roman" w:hAnsi="Times New Roman" w:cs="Times New Roman"/>
          </w:rPr>
          <w:t xml:space="preserve">of the 2 MCMC runs, as well as the consensus tree topology and posterior probability support, </w:t>
        </w:r>
      </w:ins>
      <w:ins w:id="133" w:author="Sarthak Shukla" w:date="2023-05-03T11:51:00Z">
        <w:r w:rsidR="00F11AFF">
          <w:rPr>
            <w:rFonts w:ascii="Times New Roman" w:eastAsia="Times New Roman" w:hAnsi="Times New Roman" w:cs="Times New Roman"/>
          </w:rPr>
          <w:t>the phylogenetic inference seems to be reliable and statistically significant.</w:t>
        </w:r>
      </w:ins>
      <w:commentRangeEnd w:id="131"/>
      <w:ins w:id="134" w:author="Sarthak Shukla" w:date="2023-05-03T13:44:00Z">
        <w:r w:rsidR="006C64F8">
          <w:rPr>
            <w:rStyle w:val="CommentReference"/>
          </w:rPr>
          <w:commentReference w:id="131"/>
        </w:r>
      </w:ins>
    </w:p>
    <w:p w14:paraId="0A8E21E9" w14:textId="77777777" w:rsidR="00B20F54" w:rsidRDefault="00B20F54">
      <w:pPr>
        <w:ind w:firstLine="720"/>
        <w:rPr>
          <w:rFonts w:ascii="Times New Roman" w:eastAsia="Times New Roman" w:hAnsi="Times New Roman" w:cs="Times New Roman"/>
        </w:rPr>
      </w:pPr>
    </w:p>
    <w:p w14:paraId="09B795F4" w14:textId="77777777" w:rsidR="00B20F54" w:rsidRPr="00285AE6" w:rsidRDefault="00000000">
      <w:pPr>
        <w:rPr>
          <w:ins w:id="135" w:author="Sarthak Shukla" w:date="2023-05-03T11:52:00Z"/>
          <w:rFonts w:ascii="Times New Roman" w:eastAsia="Times New Roman" w:hAnsi="Times New Roman" w:cs="Times New Roman"/>
          <w:b/>
          <w:sz w:val="24"/>
          <w:szCs w:val="24"/>
          <w:rPrChange w:id="136" w:author="Sarthak Shukla" w:date="2023-05-03T14:34:00Z">
            <w:rPr>
              <w:ins w:id="137" w:author="Sarthak Shukla" w:date="2023-05-03T11:52:00Z"/>
              <w:rFonts w:ascii="Times New Roman" w:eastAsia="Times New Roman" w:hAnsi="Times New Roman" w:cs="Times New Roman"/>
              <w:b/>
            </w:rPr>
          </w:rPrChange>
        </w:rPr>
      </w:pPr>
      <w:r w:rsidRPr="00285AE6">
        <w:rPr>
          <w:rFonts w:ascii="Times New Roman" w:eastAsia="Times New Roman" w:hAnsi="Times New Roman" w:cs="Times New Roman"/>
          <w:b/>
          <w:sz w:val="24"/>
          <w:szCs w:val="24"/>
          <w:rPrChange w:id="138" w:author="Sarthak Shukla" w:date="2023-05-03T14:34:00Z">
            <w:rPr>
              <w:rFonts w:ascii="Times New Roman" w:eastAsia="Times New Roman" w:hAnsi="Times New Roman" w:cs="Times New Roman"/>
              <w:b/>
            </w:rPr>
          </w:rPrChange>
        </w:rPr>
        <w:t>III.2 Comparative Methods</w:t>
      </w:r>
    </w:p>
    <w:p w14:paraId="13916233" w14:textId="77777777" w:rsidR="00F11AFF" w:rsidRDefault="00F11AFF">
      <w:pPr>
        <w:rPr>
          <w:rFonts w:ascii="Times New Roman" w:eastAsia="Times New Roman" w:hAnsi="Times New Roman" w:cs="Times New Roman"/>
          <w:b/>
        </w:rPr>
      </w:pPr>
    </w:p>
    <w:p w14:paraId="63006EDB" w14:textId="6125D706" w:rsidR="00B20F54" w:rsidRDefault="00000000">
      <w:pPr>
        <w:ind w:firstLine="720"/>
        <w:rPr>
          <w:rFonts w:ascii="Times New Roman" w:eastAsia="Times New Roman" w:hAnsi="Times New Roman" w:cs="Times New Roman"/>
        </w:rPr>
      </w:pPr>
      <w:commentRangeStart w:id="139"/>
      <w:del w:id="140" w:author="Sarthak Shukla" w:date="2023-05-03T11:52:00Z">
        <w:r w:rsidDel="00F11AFF">
          <w:rPr>
            <w:rFonts w:ascii="Times New Roman" w:eastAsia="Times New Roman" w:hAnsi="Times New Roman" w:cs="Times New Roman"/>
          </w:rPr>
          <w:delText>In terms of the results from the comparative methods, it seems to be that the hypothesis cannot be well supported</w:delText>
        </w:r>
      </w:del>
      <w:ins w:id="141" w:author="Sarthak Shukla" w:date="2023-05-03T11:52:00Z">
        <w:r w:rsidR="00F11AFF">
          <w:rPr>
            <w:rFonts w:ascii="Times New Roman" w:eastAsia="Times New Roman" w:hAnsi="Times New Roman" w:cs="Times New Roman"/>
          </w:rPr>
          <w:t>The results of the com</w:t>
        </w:r>
      </w:ins>
      <w:ins w:id="142" w:author="Sarthak Shukla" w:date="2023-05-03T11:53:00Z">
        <w:r w:rsidR="00F11AFF">
          <w:rPr>
            <w:rFonts w:ascii="Times New Roman" w:eastAsia="Times New Roman" w:hAnsi="Times New Roman" w:cs="Times New Roman"/>
          </w:rPr>
          <w:t>parative methods indicate that my hypothesis cannot be well supported</w:t>
        </w:r>
      </w:ins>
      <w:r>
        <w:rPr>
          <w:rFonts w:ascii="Times New Roman" w:eastAsia="Times New Roman" w:hAnsi="Times New Roman" w:cs="Times New Roman"/>
        </w:rPr>
        <w:t xml:space="preserve">. </w:t>
      </w:r>
      <w:commentRangeEnd w:id="139"/>
      <w:r w:rsidR="006C64F8">
        <w:rPr>
          <w:rStyle w:val="CommentReference"/>
        </w:rPr>
        <w:commentReference w:id="139"/>
      </w:r>
      <w:r>
        <w:rPr>
          <w:rFonts w:ascii="Times New Roman" w:eastAsia="Times New Roman" w:hAnsi="Times New Roman" w:cs="Times New Roman"/>
        </w:rPr>
        <w:t xml:space="preserve">First, if we look at the mirror tree in figure 2, we can see that there does not appear to be much overlap between the </w:t>
      </w:r>
      <w:ins w:id="143" w:author="Sarthak Shukla" w:date="2023-05-03T11:53:00Z">
        <w:r w:rsidR="00F11AFF">
          <w:rPr>
            <w:rFonts w:ascii="Times New Roman" w:eastAsia="Times New Roman" w:hAnsi="Times New Roman" w:cs="Times New Roman"/>
          </w:rPr>
          <w:t xml:space="preserve">correlations of the two traits that were </w:t>
        </w:r>
      </w:ins>
      <w:r>
        <w:rPr>
          <w:rFonts w:ascii="Times New Roman" w:eastAsia="Times New Roman" w:hAnsi="Times New Roman" w:cs="Times New Roman"/>
        </w:rPr>
        <w:t xml:space="preserve">proposed </w:t>
      </w:r>
      <w:ins w:id="144" w:author="Sarthak Shukla" w:date="2023-05-03T11:53:00Z">
        <w:r w:rsidR="00F11AFF">
          <w:rPr>
            <w:rFonts w:ascii="Times New Roman" w:eastAsia="Times New Roman" w:hAnsi="Times New Roman" w:cs="Times New Roman"/>
          </w:rPr>
          <w:t xml:space="preserve">in my </w:t>
        </w:r>
      </w:ins>
      <w:r>
        <w:rPr>
          <w:rFonts w:ascii="Times New Roman" w:eastAsia="Times New Roman" w:hAnsi="Times New Roman" w:cs="Times New Roman"/>
        </w:rPr>
        <w:t>hypothesis. We do not see extremely convincing evidence of correlation between single gall chambers and vegetative locations, nor multi</w:t>
      </w:r>
      <w:ins w:id="145" w:author="Sarthak Shukla" w:date="2023-05-03T11:54:00Z">
        <w:r w:rsidR="00F11AFF">
          <w:rPr>
            <w:rFonts w:ascii="Times New Roman" w:eastAsia="Times New Roman" w:hAnsi="Times New Roman" w:cs="Times New Roman"/>
          </w:rPr>
          <w:t xml:space="preserve">ple </w:t>
        </w:r>
      </w:ins>
      <w:del w:id="146" w:author="Sarthak Shukla" w:date="2023-05-03T11:54:00Z">
        <w:r w:rsidDel="00F11AFF">
          <w:rPr>
            <w:rFonts w:ascii="Times New Roman" w:eastAsia="Times New Roman" w:hAnsi="Times New Roman" w:cs="Times New Roman"/>
          </w:rPr>
          <w:delText xml:space="preserve"> </w:delText>
        </w:r>
      </w:del>
      <w:r>
        <w:rPr>
          <w:rFonts w:ascii="Times New Roman" w:eastAsia="Times New Roman" w:hAnsi="Times New Roman" w:cs="Times New Roman"/>
        </w:rPr>
        <w:t>gall chambers and reproductive locations. To convince myself of the results, further Pagel tests were conducted and all results can be visualized in the table of figure 3. Running the Omnibus test on the Bayesian consensus tree and BayesTraits compatible character matrix resulted in a log likelihood score (abbreviated as ln(L) from here on out) for the independent model being -36.527. The dependent model had an ln(L) of -34.621. This resulted in a chi-squared value of 3.812 with 4 degrees of freedom, which evaluates to a p-value of 0.432. This p-value is not less than 0.05 and therefore not significant enough for us to choose the dependent model over the independent model. However, further Pagel tests were conducted to see if constrained dependent models would be significantly preferred over independent models, implying that there is correlation. For the Contingent Changes test, the constrained model for q12=q34 &amp; q21=q43 had a ln(L) of -34.623. This performed worse in likelihood than the dependent model with no constraints, and therefore was immediately rejected</w:t>
      </w:r>
      <w:ins w:id="147" w:author="Sarthak Shukla" w:date="2023-05-03T11:55:00Z">
        <w:r w:rsidR="00F11AFF">
          <w:rPr>
            <w:rFonts w:ascii="Times New Roman" w:eastAsia="Times New Roman" w:hAnsi="Times New Roman" w:cs="Times New Roman"/>
          </w:rPr>
          <w:t xml:space="preserve">. </w:t>
        </w:r>
      </w:ins>
      <w:del w:id="148" w:author="Sarthak Shukla" w:date="2023-05-03T11:55:00Z">
        <w:r w:rsidDel="00F11AFF">
          <w:rPr>
            <w:rFonts w:ascii="Times New Roman" w:eastAsia="Times New Roman" w:hAnsi="Times New Roman" w:cs="Times New Roman"/>
          </w:rPr>
          <w:delText xml:space="preserve"> and no p-value was evaluated. </w:delText>
        </w:r>
      </w:del>
      <w:r>
        <w:rPr>
          <w:rFonts w:ascii="Times New Roman" w:eastAsia="Times New Roman" w:hAnsi="Times New Roman" w:cs="Times New Roman"/>
        </w:rPr>
        <w:t xml:space="preserve">The constrained model with q13=q24 &amp; q31=q42 had an ln(L) = -34.627, which again was a worse likelihood </w:t>
      </w:r>
      <w:r>
        <w:rPr>
          <w:rFonts w:ascii="Times New Roman" w:eastAsia="Times New Roman" w:hAnsi="Times New Roman" w:cs="Times New Roman"/>
        </w:rPr>
        <w:lastRenderedPageBreak/>
        <w:t xml:space="preserve">score and immediately rejected. </w:t>
      </w:r>
      <w:del w:id="149" w:author="Sarthak Shukla" w:date="2023-05-03T11:55:00Z">
        <w:r w:rsidDel="00F11AFF">
          <w:rPr>
            <w:rFonts w:ascii="Times New Roman" w:eastAsia="Times New Roman" w:hAnsi="Times New Roman" w:cs="Times New Roman"/>
          </w:rPr>
          <w:delText>Thus</w:delText>
        </w:r>
      </w:del>
      <w:ins w:id="150" w:author="Sarthak Shukla" w:date="2023-05-03T11:55:00Z">
        <w:r w:rsidR="00F11AFF">
          <w:rPr>
            <w:rFonts w:ascii="Times New Roman" w:eastAsia="Times New Roman" w:hAnsi="Times New Roman" w:cs="Times New Roman"/>
          </w:rPr>
          <w:t>Thus,</w:t>
        </w:r>
      </w:ins>
      <w:r>
        <w:rPr>
          <w:rFonts w:ascii="Times New Roman" w:eastAsia="Times New Roman" w:hAnsi="Times New Roman" w:cs="Times New Roman"/>
        </w:rPr>
        <w:t xml:space="preserve"> the hypothesis </w:t>
      </w:r>
      <w:del w:id="151" w:author="Sarthak Shukla" w:date="2023-05-03T12:37:00Z">
        <w:r w:rsidDel="00382DF4">
          <w:rPr>
            <w:rFonts w:ascii="Times New Roman" w:eastAsia="Times New Roman" w:hAnsi="Times New Roman" w:cs="Times New Roman"/>
          </w:rPr>
          <w:delText>has to</w:delText>
        </w:r>
      </w:del>
      <w:ins w:id="152" w:author="Sarthak Shukla" w:date="2023-05-03T12:37:00Z">
        <w:r w:rsidR="00382DF4">
          <w:rPr>
            <w:rFonts w:ascii="Times New Roman" w:eastAsia="Times New Roman" w:hAnsi="Times New Roman" w:cs="Times New Roman"/>
          </w:rPr>
          <w:t>must</w:t>
        </w:r>
      </w:ins>
      <w:r>
        <w:rPr>
          <w:rFonts w:ascii="Times New Roman" w:eastAsia="Times New Roman" w:hAnsi="Times New Roman" w:cs="Times New Roman"/>
        </w:rPr>
        <w:t xml:space="preserve"> be rejected because we do not see change in either gall chambers or location of the gall being dependent on the state of the other. However, Temporal Order tests were still conducted and the constrained model with q12=q13 had ln(L) = -34.490 and the constrained model with q42=q43 resulted in ln(L) = -34.621. While the constrained model of gain had slightly better log likelihood, by 0.2, this is not enough to prompt p-value evaluation. Thus, both Temporal Order tests were rejected as well. </w:t>
      </w:r>
      <w:del w:id="153" w:author="Sarthak Shukla" w:date="2023-05-03T11:56:00Z">
        <w:r w:rsidDel="00F11AFF">
          <w:rPr>
            <w:rFonts w:ascii="Times New Roman" w:eastAsia="Times New Roman" w:hAnsi="Times New Roman" w:cs="Times New Roman"/>
          </w:rPr>
          <w:delText>The same</w:delText>
        </w:r>
      </w:del>
      <w:ins w:id="154" w:author="Sarthak Shukla" w:date="2023-05-03T11:56:00Z">
        <w:r w:rsidR="00F11AFF">
          <w:rPr>
            <w:rFonts w:ascii="Times New Roman" w:eastAsia="Times New Roman" w:hAnsi="Times New Roman" w:cs="Times New Roman"/>
          </w:rPr>
          <w:t>An identical</w:t>
        </w:r>
      </w:ins>
      <w:r>
        <w:rPr>
          <w:rFonts w:ascii="Times New Roman" w:eastAsia="Times New Roman" w:hAnsi="Times New Roman" w:cs="Times New Roman"/>
        </w:rPr>
        <w:t xml:space="preserve"> evaluation occurred when running BayesTraits with all 1407 trees from MCMC run 1 and the results can be seen in the table of figure 6. The Omnibus test resulted in an average ln(L) for the dependent model being -34.</w:t>
      </w:r>
      <w:del w:id="155" w:author="Sarthak Shukla" w:date="2023-05-03T11:56:00Z">
        <w:r w:rsidDel="00F11AFF">
          <w:rPr>
            <w:rFonts w:ascii="Times New Roman" w:eastAsia="Times New Roman" w:hAnsi="Times New Roman" w:cs="Times New Roman"/>
          </w:rPr>
          <w:delText>21  and</w:delText>
        </w:r>
      </w:del>
      <w:ins w:id="156" w:author="Sarthak Shukla" w:date="2023-05-03T11:56:00Z">
        <w:r w:rsidR="00F11AFF">
          <w:rPr>
            <w:rFonts w:ascii="Times New Roman" w:eastAsia="Times New Roman" w:hAnsi="Times New Roman" w:cs="Times New Roman"/>
          </w:rPr>
          <w:t>21 and</w:t>
        </w:r>
      </w:ins>
      <w:r>
        <w:rPr>
          <w:rFonts w:ascii="Times New Roman" w:eastAsia="Times New Roman" w:hAnsi="Times New Roman" w:cs="Times New Roman"/>
        </w:rPr>
        <w:t xml:space="preserve"> the average ln(L) for the independent model was -36.466. The difference in likelihood scores is almost identical to the difference in likelihood scores for the consensus tree.</w:t>
      </w:r>
      <w:commentRangeStart w:id="157"/>
      <w:r>
        <w:rPr>
          <w:rFonts w:ascii="Times New Roman" w:eastAsia="Times New Roman" w:hAnsi="Times New Roman" w:cs="Times New Roman"/>
        </w:rPr>
        <w:t xml:space="preserve"> </w:t>
      </w:r>
      <w:del w:id="158" w:author="Sarthak Shukla" w:date="2023-05-03T11:56:00Z">
        <w:r w:rsidDel="00F11AFF">
          <w:rPr>
            <w:rFonts w:ascii="Times New Roman" w:eastAsia="Times New Roman" w:hAnsi="Times New Roman" w:cs="Times New Roman"/>
          </w:rPr>
          <w:delText xml:space="preserve">Thus, further testing was not conducted and the possibility that 1407 trees could display any sort of dependence was rejected. </w:delText>
        </w:r>
      </w:del>
      <w:ins w:id="159" w:author="Sarthak Shukla" w:date="2023-05-03T11:56:00Z">
        <w:r w:rsidR="00F11AFF">
          <w:rPr>
            <w:rFonts w:ascii="Times New Roman" w:eastAsia="Times New Roman" w:hAnsi="Times New Roman" w:cs="Times New Roman"/>
          </w:rPr>
          <w:t xml:space="preserve">For the Contingent Changes and Temporal Order tests, </w:t>
        </w:r>
      </w:ins>
      <w:ins w:id="160" w:author="Sarthak Shukla" w:date="2023-05-03T11:57:00Z">
        <w:r w:rsidR="00F11AFF">
          <w:rPr>
            <w:rFonts w:ascii="Times New Roman" w:eastAsia="Times New Roman" w:hAnsi="Times New Roman" w:cs="Times New Roman"/>
          </w:rPr>
          <w:t xml:space="preserve">similar insignificant p-values were observed and therefore the possibility that 1407 Bayesian trees could display a </w:t>
        </w:r>
      </w:ins>
      <w:ins w:id="161" w:author="Sarthak Shukla" w:date="2023-05-03T11:58:00Z">
        <w:r w:rsidR="00F11AFF">
          <w:rPr>
            <w:rFonts w:ascii="Times New Roman" w:eastAsia="Times New Roman" w:hAnsi="Times New Roman" w:cs="Times New Roman"/>
          </w:rPr>
          <w:t>dependent relationship between the two traits was rejected.</w:t>
        </w:r>
      </w:ins>
      <w:commentRangeEnd w:id="157"/>
      <w:ins w:id="162" w:author="Sarthak Shukla" w:date="2023-05-03T13:45:00Z">
        <w:r w:rsidR="00B35FCF">
          <w:rPr>
            <w:rStyle w:val="CommentReference"/>
          </w:rPr>
          <w:commentReference w:id="157"/>
        </w:r>
      </w:ins>
    </w:p>
    <w:p w14:paraId="22A9B0C3" w14:textId="77777777" w:rsidR="00B20F54" w:rsidRDefault="00B20F54">
      <w:pPr>
        <w:ind w:firstLine="720"/>
        <w:rPr>
          <w:rFonts w:ascii="Times New Roman" w:eastAsia="Times New Roman" w:hAnsi="Times New Roman" w:cs="Times New Roman"/>
        </w:rPr>
      </w:pPr>
    </w:p>
    <w:p w14:paraId="62EEDD37" w14:textId="77777777" w:rsidR="00B20F54" w:rsidRPr="00285AE6" w:rsidRDefault="00000000">
      <w:pPr>
        <w:numPr>
          <w:ilvl w:val="0"/>
          <w:numId w:val="1"/>
        </w:numPr>
        <w:rPr>
          <w:rFonts w:ascii="Times New Roman" w:eastAsia="Times New Roman" w:hAnsi="Times New Roman" w:cs="Times New Roman"/>
          <w:b/>
          <w:sz w:val="24"/>
          <w:szCs w:val="24"/>
          <w:rPrChange w:id="163" w:author="Sarthak Shukla" w:date="2023-05-03T14:34:00Z">
            <w:rPr>
              <w:rFonts w:ascii="Times New Roman" w:eastAsia="Times New Roman" w:hAnsi="Times New Roman" w:cs="Times New Roman"/>
              <w:b/>
            </w:rPr>
          </w:rPrChange>
        </w:rPr>
      </w:pPr>
      <w:r w:rsidRPr="00285AE6">
        <w:rPr>
          <w:rFonts w:ascii="Times New Roman" w:eastAsia="Times New Roman" w:hAnsi="Times New Roman" w:cs="Times New Roman"/>
          <w:b/>
          <w:sz w:val="24"/>
          <w:szCs w:val="24"/>
          <w:rPrChange w:id="164" w:author="Sarthak Shukla" w:date="2023-05-03T14:34:00Z">
            <w:rPr>
              <w:rFonts w:ascii="Times New Roman" w:eastAsia="Times New Roman" w:hAnsi="Times New Roman" w:cs="Times New Roman"/>
              <w:b/>
            </w:rPr>
          </w:rPrChange>
        </w:rPr>
        <w:t>Discussion</w:t>
      </w:r>
    </w:p>
    <w:p w14:paraId="69889DC7" w14:textId="3919DB6C" w:rsidR="00F11AFF" w:rsidRDefault="00000000" w:rsidP="00F11AFF">
      <w:pPr>
        <w:ind w:left="720"/>
        <w:rPr>
          <w:ins w:id="165" w:author="Sarthak Shukla" w:date="2023-05-03T11:58:00Z"/>
          <w:rFonts w:ascii="Times New Roman" w:eastAsia="Times New Roman" w:hAnsi="Times New Roman" w:cs="Times New Roman"/>
          <w:b/>
        </w:rPr>
        <w:pPrChange w:id="166" w:author="Sarthak Shukla" w:date="2023-05-03T11:58:00Z">
          <w:pPr/>
        </w:pPrChange>
      </w:pPr>
      <w:del w:id="167" w:author="Sarthak Shukla" w:date="2023-05-03T11:58:00Z">
        <w:r w:rsidDel="00F11AFF">
          <w:rPr>
            <w:rFonts w:ascii="Times New Roman" w:eastAsia="Times New Roman" w:hAnsi="Times New Roman" w:cs="Times New Roman"/>
            <w:b/>
          </w:rPr>
          <w:tab/>
        </w:r>
      </w:del>
    </w:p>
    <w:p w14:paraId="00A95F8D" w14:textId="6BA12BF7" w:rsidR="00B20F54" w:rsidRDefault="00000000" w:rsidP="00F11AFF">
      <w:pPr>
        <w:ind w:firstLine="360"/>
        <w:rPr>
          <w:rFonts w:ascii="Times New Roman" w:eastAsia="Times New Roman" w:hAnsi="Times New Roman" w:cs="Times New Roman"/>
        </w:rPr>
        <w:pPrChange w:id="168" w:author="Sarthak Shukla" w:date="2023-05-03T11:58:00Z">
          <w:pPr/>
        </w:pPrChange>
      </w:pPr>
      <w:r>
        <w:rPr>
          <w:rFonts w:ascii="Times New Roman" w:eastAsia="Times New Roman" w:hAnsi="Times New Roman" w:cs="Times New Roman"/>
        </w:rPr>
        <w:t xml:space="preserve">As we can see from the results section, the hypothesis of this study </w:t>
      </w:r>
      <w:del w:id="169" w:author="Sarthak Shukla" w:date="2023-05-03T11:58:00Z">
        <w:r w:rsidDel="00F11AFF">
          <w:rPr>
            <w:rFonts w:ascii="Times New Roman" w:eastAsia="Times New Roman" w:hAnsi="Times New Roman" w:cs="Times New Roman"/>
          </w:rPr>
          <w:delText>has to</w:delText>
        </w:r>
      </w:del>
      <w:ins w:id="170" w:author="Sarthak Shukla" w:date="2023-05-03T11:58:00Z">
        <w:r w:rsidR="00F11AFF">
          <w:rPr>
            <w:rFonts w:ascii="Times New Roman" w:eastAsia="Times New Roman" w:hAnsi="Times New Roman" w:cs="Times New Roman"/>
          </w:rPr>
          <w:t>must</w:t>
        </w:r>
      </w:ins>
      <w:r>
        <w:rPr>
          <w:rFonts w:ascii="Times New Roman" w:eastAsia="Times New Roman" w:hAnsi="Times New Roman" w:cs="Times New Roman"/>
        </w:rPr>
        <w:t xml:space="preserve"> be rejected. Originally, the thought process was that the galls induced by gall wasps are dependent on the nutrients that are supplied to the gall. It was thought that reproductive structures provide more carbohydrates and nutrients to the plant-host tissue lining the gall, therefore leading to the evolution of multiple chambered galls. Moreover, it was expected that galls on twigs and stems (vegetative locations) would provide </w:t>
      </w:r>
      <w:r>
        <w:rPr>
          <w:rFonts w:ascii="Times New Roman" w:eastAsia="Times New Roman" w:hAnsi="Times New Roman" w:cs="Times New Roman"/>
        </w:rPr>
        <w:t xml:space="preserve">less nutrients and thus maintain the state of the single gall chamber. This was not the case, instead there does not appear to be </w:t>
      </w:r>
      <w:del w:id="171" w:author="Sarthak Shukla" w:date="2023-05-03T12:00:00Z">
        <w:r w:rsidDel="00485618">
          <w:rPr>
            <w:rFonts w:ascii="Times New Roman" w:eastAsia="Times New Roman" w:hAnsi="Times New Roman" w:cs="Times New Roman"/>
          </w:rPr>
          <w:delText xml:space="preserve">any </w:delText>
        </w:r>
      </w:del>
      <w:r>
        <w:rPr>
          <w:rFonts w:ascii="Times New Roman" w:eastAsia="Times New Roman" w:hAnsi="Times New Roman" w:cs="Times New Roman"/>
        </w:rPr>
        <w:t xml:space="preserve">correlation between the number of chambers in a gall and the location of the gall. Looking at the mirror tree again, we can see that for some taxa, especially the taxa in the </w:t>
      </w:r>
      <w:proofErr w:type="spellStart"/>
      <w:r>
        <w:rPr>
          <w:rFonts w:ascii="Times New Roman" w:eastAsia="Times New Roman" w:hAnsi="Times New Roman" w:cs="Times New Roman"/>
        </w:rPr>
        <w:t>Pha</w:t>
      </w:r>
      <w:proofErr w:type="spellEnd"/>
      <w:ins w:id="172" w:author="Sarthak Shukla" w:date="2023-05-03T12:01:00Z">
        <w:r w:rsidR="00485618">
          <w:rPr>
            <w:rFonts w:ascii="Times New Roman" w:eastAsia="Times New Roman" w:hAnsi="Times New Roman" w:cs="Times New Roman"/>
          </w:rPr>
          <w:t>-</w:t>
        </w:r>
      </w:ins>
      <w:del w:id="173" w:author="Sarthak Shukla" w:date="2023-05-03T12:01:00Z">
        <w:r w:rsidDel="00485618">
          <w:rPr>
            <w:rFonts w:ascii="Times New Roman" w:eastAsia="Times New Roman" w:hAnsi="Times New Roman" w:cs="Times New Roman"/>
          </w:rPr>
          <w:delText xml:space="preserve"> </w:delText>
        </w:r>
      </w:del>
      <w:r>
        <w:rPr>
          <w:rFonts w:ascii="Times New Roman" w:eastAsia="Times New Roman" w:hAnsi="Times New Roman" w:cs="Times New Roman"/>
        </w:rPr>
        <w:t xml:space="preserve">Tim Complex family show signs of correlation between the single chambered galls and vegetative locations. However, this could be attributed to the fact that the taxa in the </w:t>
      </w:r>
      <w:proofErr w:type="spellStart"/>
      <w:r>
        <w:rPr>
          <w:rFonts w:ascii="Times New Roman" w:eastAsia="Times New Roman" w:hAnsi="Times New Roman" w:cs="Times New Roman"/>
        </w:rPr>
        <w:t>Pha</w:t>
      </w:r>
      <w:proofErr w:type="spellEnd"/>
      <w:ins w:id="174" w:author="Sarthak Shukla" w:date="2023-05-03T12:01:00Z">
        <w:r w:rsidR="00485618">
          <w:rPr>
            <w:rFonts w:ascii="Times New Roman" w:eastAsia="Times New Roman" w:hAnsi="Times New Roman" w:cs="Times New Roman"/>
          </w:rPr>
          <w:t>-</w:t>
        </w:r>
      </w:ins>
      <w:del w:id="175" w:author="Sarthak Shukla" w:date="2023-05-03T12:01:00Z">
        <w:r w:rsidDel="00485618">
          <w:rPr>
            <w:rFonts w:ascii="Times New Roman" w:eastAsia="Times New Roman" w:hAnsi="Times New Roman" w:cs="Times New Roman"/>
          </w:rPr>
          <w:delText xml:space="preserve"> </w:delText>
        </w:r>
      </w:del>
      <w:r>
        <w:rPr>
          <w:rFonts w:ascii="Times New Roman" w:eastAsia="Times New Roman" w:hAnsi="Times New Roman" w:cs="Times New Roman"/>
        </w:rPr>
        <w:t>Tim Complex generally induce galls on stems and leaves, vegetative locations and can vary in number of chambers of gall [</w:t>
      </w:r>
      <w:ins w:id="176" w:author="Sarthak Shukla" w:date="2023-05-03T13:19:00Z">
        <w:r w:rsidR="00F21076">
          <w:rPr>
            <w:rFonts w:ascii="Times New Roman" w:eastAsia="Times New Roman" w:hAnsi="Times New Roman" w:cs="Times New Roman"/>
          </w:rPr>
          <w:t>2</w:t>
        </w:r>
      </w:ins>
      <w:del w:id="177" w:author="Sarthak Shukla" w:date="2023-05-03T13:19:00Z">
        <w:r w:rsidDel="00F21076">
          <w:rPr>
            <w:rFonts w:ascii="Times New Roman" w:eastAsia="Times New Roman" w:hAnsi="Times New Roman" w:cs="Times New Roman"/>
          </w:rPr>
          <w:delText>1</w:delText>
        </w:r>
      </w:del>
      <w:r>
        <w:rPr>
          <w:rFonts w:ascii="Times New Roman" w:eastAsia="Times New Roman" w:hAnsi="Times New Roman" w:cs="Times New Roman"/>
        </w:rPr>
        <w:t xml:space="preserve">]. It could be a pure chance that we can see the correlation for this clade. Moreover, for the rest of the phylogeny there does not seem to be correlation between the states of the two traits. </w:t>
      </w:r>
      <w:del w:id="178" w:author="Sarthak Shukla" w:date="2023-05-03T12:01:00Z">
        <w:r w:rsidDel="00485618">
          <w:rPr>
            <w:rFonts w:ascii="Times New Roman" w:eastAsia="Times New Roman" w:hAnsi="Times New Roman" w:cs="Times New Roman"/>
          </w:rPr>
          <w:delText>Moreover</w:delText>
        </w:r>
      </w:del>
      <w:ins w:id="179" w:author="Sarthak Shukla" w:date="2023-05-03T14:36:00Z">
        <w:r w:rsidR="00285AE6">
          <w:rPr>
            <w:rFonts w:ascii="Times New Roman" w:eastAsia="Times New Roman" w:hAnsi="Times New Roman" w:cs="Times New Roman"/>
          </w:rPr>
          <w:t>Additionally</w:t>
        </w:r>
      </w:ins>
      <w:r>
        <w:rPr>
          <w:rFonts w:ascii="Times New Roman" w:eastAsia="Times New Roman" w:hAnsi="Times New Roman" w:cs="Times New Roman"/>
        </w:rPr>
        <w:t xml:space="preserve">, this pattern is not seen in other studies on gall wasps. </w:t>
      </w:r>
    </w:p>
    <w:p w14:paraId="6A955F6D" w14:textId="0B6BAD2B" w:rsidR="00485618" w:rsidRDefault="00000000">
      <w:pPr>
        <w:rPr>
          <w:ins w:id="180" w:author="Sarthak Shukla" w:date="2023-05-03T12:38:00Z"/>
          <w:rFonts w:ascii="Times New Roman" w:eastAsia="Times New Roman" w:hAnsi="Times New Roman" w:cs="Times New Roman"/>
        </w:rPr>
      </w:pPr>
      <w:r>
        <w:rPr>
          <w:rFonts w:ascii="Times New Roman" w:eastAsia="Times New Roman" w:hAnsi="Times New Roman" w:cs="Times New Roman"/>
        </w:rPr>
        <w:tab/>
        <w:t>One of the key issues in this analysis could be scoring of the characters.</w:t>
      </w:r>
      <w:commentRangeStart w:id="181"/>
      <w:r>
        <w:rPr>
          <w:rFonts w:ascii="Times New Roman" w:eastAsia="Times New Roman" w:hAnsi="Times New Roman" w:cs="Times New Roman"/>
        </w:rPr>
        <w:t xml:space="preserve"> </w:t>
      </w:r>
      <w:del w:id="182" w:author="Sarthak Shukla" w:date="2023-05-03T12:02:00Z">
        <w:r w:rsidDel="00485618">
          <w:rPr>
            <w:rFonts w:ascii="Times New Roman" w:eastAsia="Times New Roman" w:hAnsi="Times New Roman" w:cs="Times New Roman"/>
          </w:rPr>
          <w:delText xml:space="preserve">Due to limitations of </w:delText>
        </w:r>
      </w:del>
      <w:del w:id="183" w:author="Sarthak Shukla" w:date="2023-05-03T12:01:00Z">
        <w:r w:rsidDel="00485618">
          <w:rPr>
            <w:rFonts w:ascii="Times New Roman" w:eastAsia="Times New Roman" w:hAnsi="Times New Roman" w:cs="Times New Roman"/>
          </w:rPr>
          <w:delText>BayesTraits</w:delText>
        </w:r>
      </w:del>
      <w:del w:id="184" w:author="Sarthak Shukla" w:date="2023-05-03T12:02:00Z">
        <w:r w:rsidDel="00485618">
          <w:rPr>
            <w:rFonts w:ascii="Times New Roman" w:eastAsia="Times New Roman" w:hAnsi="Times New Roman" w:cs="Times New Roman"/>
          </w:rPr>
          <w:delText xml:space="preserve">, polymorphic characters can be tested, however only with 3 states [6]. </w:delText>
        </w:r>
      </w:del>
      <w:commentRangeEnd w:id="181"/>
      <w:r w:rsidR="00B35FCF">
        <w:rPr>
          <w:rStyle w:val="CommentReference"/>
        </w:rPr>
        <w:commentReference w:id="181"/>
      </w:r>
      <w:r>
        <w:rPr>
          <w:rFonts w:ascii="Times New Roman" w:eastAsia="Times New Roman" w:hAnsi="Times New Roman" w:cs="Times New Roman"/>
        </w:rPr>
        <w:t xml:space="preserve">To perform a proper analysis of this correlation the hypothesis should be framed as such: single chambered galls will be correlated with gall locations on stems, twigs, runners, growing root tips, and leaves while the multi-chambered galls will be correlated with gall locations on inflorescence, flower heads, buds, bract, seed, or seed capsule. Moreover, some of the taxa present themselves with the capabilities of producing single and multiple chambered galls so this would need to be accounted for as well. Thus, instead of binary character mappings for both taxa we would need to incorporate 3 states for the number of gall chambers and 12 states for the location of the gall. Using this method, there is a greater probability that we would see some sort of correlation between the number of gall chambers and position of the gall. However, this </w:t>
      </w:r>
      <w:del w:id="185" w:author="Sarthak Shukla" w:date="2023-05-03T12:02:00Z">
        <w:r w:rsidDel="00485618">
          <w:rPr>
            <w:rFonts w:ascii="Times New Roman" w:eastAsia="Times New Roman" w:hAnsi="Times New Roman" w:cs="Times New Roman"/>
          </w:rPr>
          <w:delText xml:space="preserve">cannot be done in BayesTraitsV4 </w:delText>
        </w:r>
      </w:del>
      <w:commentRangeStart w:id="186"/>
      <w:ins w:id="187" w:author="Sarthak Shukla" w:date="2023-05-03T12:02:00Z">
        <w:r w:rsidR="00485618">
          <w:rPr>
            <w:rFonts w:ascii="Times New Roman" w:eastAsia="Times New Roman" w:hAnsi="Times New Roman" w:cs="Times New Roman"/>
          </w:rPr>
          <w:t xml:space="preserve">would require more time and </w:t>
        </w:r>
      </w:ins>
      <w:ins w:id="188" w:author="Sarthak Shukla" w:date="2023-05-03T12:05:00Z">
        <w:r w:rsidR="00485618">
          <w:rPr>
            <w:rFonts w:ascii="Times New Roman" w:eastAsia="Times New Roman" w:hAnsi="Times New Roman" w:cs="Times New Roman"/>
          </w:rPr>
          <w:t>large amounts</w:t>
        </w:r>
      </w:ins>
      <w:ins w:id="189" w:author="Sarthak Shukla" w:date="2023-05-03T12:02:00Z">
        <w:r w:rsidR="00485618">
          <w:rPr>
            <w:rFonts w:ascii="Times New Roman" w:eastAsia="Times New Roman" w:hAnsi="Times New Roman" w:cs="Times New Roman"/>
          </w:rPr>
          <w:t xml:space="preserve"> computation p</w:t>
        </w:r>
      </w:ins>
      <w:ins w:id="190" w:author="Sarthak Shukla" w:date="2023-05-03T12:03:00Z">
        <w:r w:rsidR="00485618">
          <w:rPr>
            <w:rFonts w:ascii="Times New Roman" w:eastAsia="Times New Roman" w:hAnsi="Times New Roman" w:cs="Times New Roman"/>
          </w:rPr>
          <w:t xml:space="preserve">ower. Using this </w:t>
        </w:r>
        <w:r w:rsidR="00485618">
          <w:rPr>
            <w:rFonts w:ascii="Times New Roman" w:eastAsia="Times New Roman" w:hAnsi="Times New Roman" w:cs="Times New Roman"/>
          </w:rPr>
          <w:lastRenderedPageBreak/>
          <w:t xml:space="preserve">hypothesis, the dependent model would </w:t>
        </w:r>
      </w:ins>
      <w:ins w:id="191" w:author="Sarthak Shukla" w:date="2023-05-03T12:04:00Z">
        <w:r w:rsidR="00485618">
          <w:rPr>
            <w:rFonts w:ascii="Times New Roman" w:eastAsia="Times New Roman" w:hAnsi="Times New Roman" w:cs="Times New Roman"/>
          </w:rPr>
          <w:t>have 72 rates which is extremely complicated to work with and highly complex.</w:t>
        </w:r>
      </w:ins>
      <w:del w:id="192" w:author="Sarthak Shukla" w:date="2023-05-03T12:03:00Z">
        <w:r w:rsidDel="00485618">
          <w:rPr>
            <w:rFonts w:ascii="Times New Roman" w:eastAsia="Times New Roman" w:hAnsi="Times New Roman" w:cs="Times New Roman"/>
          </w:rPr>
          <w:delText>and will need much more advanced software to run a 54 rate model which is also extremely computationally expensive.</w:delText>
        </w:r>
      </w:del>
      <w:ins w:id="193" w:author="Sarthak Shukla" w:date="2023-05-03T12:05:00Z">
        <w:r w:rsidR="00485618">
          <w:rPr>
            <w:rFonts w:ascii="Times New Roman" w:eastAsia="Times New Roman" w:hAnsi="Times New Roman" w:cs="Times New Roman"/>
          </w:rPr>
          <w:t xml:space="preserve"> A possible solution is to create 12 different character matrices for each gall location while maintaining </w:t>
        </w:r>
      </w:ins>
      <w:ins w:id="194" w:author="Sarthak Shukla" w:date="2023-05-03T12:06:00Z">
        <w:r w:rsidR="00485618">
          <w:rPr>
            <w:rFonts w:ascii="Times New Roman" w:eastAsia="Times New Roman" w:hAnsi="Times New Roman" w:cs="Times New Roman"/>
          </w:rPr>
          <w:t xml:space="preserve">the 3 states for the number of gall chambers. </w:t>
        </w:r>
      </w:ins>
      <w:ins w:id="195" w:author="Sarthak Shukla" w:date="2023-05-03T12:07:00Z">
        <w:r w:rsidR="00485618">
          <w:rPr>
            <w:rFonts w:ascii="Times New Roman" w:eastAsia="Times New Roman" w:hAnsi="Times New Roman" w:cs="Times New Roman"/>
          </w:rPr>
          <w:t>This method</w:t>
        </w:r>
      </w:ins>
      <w:ins w:id="196" w:author="Sarthak Shukla" w:date="2023-05-03T12:06:00Z">
        <w:r w:rsidR="00485618">
          <w:rPr>
            <w:rFonts w:ascii="Times New Roman" w:eastAsia="Times New Roman" w:hAnsi="Times New Roman" w:cs="Times New Roman"/>
          </w:rPr>
          <w:t xml:space="preserve"> would allow for binary scoring of each location of the gall</w:t>
        </w:r>
      </w:ins>
      <w:ins w:id="197" w:author="Sarthak Shukla" w:date="2023-05-03T12:07:00Z">
        <w:r w:rsidR="00485618">
          <w:rPr>
            <w:rFonts w:ascii="Times New Roman" w:eastAsia="Times New Roman" w:hAnsi="Times New Roman" w:cs="Times New Roman"/>
          </w:rPr>
          <w:t xml:space="preserve"> i.e., if </w:t>
        </w:r>
      </w:ins>
      <w:ins w:id="198" w:author="Sarthak Shukla" w:date="2023-05-03T12:08:00Z">
        <w:r w:rsidR="00485618">
          <w:rPr>
            <w:rFonts w:ascii="Times New Roman" w:eastAsia="Times New Roman" w:hAnsi="Times New Roman" w:cs="Times New Roman"/>
          </w:rPr>
          <w:t>location of the gall is stems or not. If we follow through with this method, there is a possibility we see some dependent relationships</w:t>
        </w:r>
      </w:ins>
      <w:ins w:id="199" w:author="Sarthak Shukla" w:date="2023-05-03T12:46:00Z">
        <w:r w:rsidR="00AE0519">
          <w:rPr>
            <w:rFonts w:ascii="Times New Roman" w:eastAsia="Times New Roman" w:hAnsi="Times New Roman" w:cs="Times New Roman"/>
          </w:rPr>
          <w:t xml:space="preserve"> due to less complex dependent rate models</w:t>
        </w:r>
      </w:ins>
      <w:ins w:id="200" w:author="Sarthak Shukla" w:date="2023-05-03T12:08:00Z">
        <w:r w:rsidR="00485618">
          <w:rPr>
            <w:rFonts w:ascii="Times New Roman" w:eastAsia="Times New Roman" w:hAnsi="Times New Roman" w:cs="Times New Roman"/>
          </w:rPr>
          <w:t xml:space="preserve">, however this process would be </w:t>
        </w:r>
      </w:ins>
      <w:ins w:id="201" w:author="Sarthak Shukla" w:date="2023-05-03T12:09:00Z">
        <w:r w:rsidR="00485618">
          <w:rPr>
            <w:rFonts w:ascii="Times New Roman" w:eastAsia="Times New Roman" w:hAnsi="Times New Roman" w:cs="Times New Roman"/>
          </w:rPr>
          <w:t>very</w:t>
        </w:r>
      </w:ins>
      <w:ins w:id="202" w:author="Sarthak Shukla" w:date="2023-05-03T12:08:00Z">
        <w:r w:rsidR="00485618">
          <w:rPr>
            <w:rFonts w:ascii="Times New Roman" w:eastAsia="Times New Roman" w:hAnsi="Times New Roman" w:cs="Times New Roman"/>
          </w:rPr>
          <w:t xml:space="preserve"> time consuming.</w:t>
        </w:r>
      </w:ins>
      <w:commentRangeEnd w:id="186"/>
      <w:ins w:id="203" w:author="Sarthak Shukla" w:date="2023-05-03T13:49:00Z">
        <w:r w:rsidR="00B35FCF">
          <w:rPr>
            <w:rStyle w:val="CommentReference"/>
          </w:rPr>
          <w:commentReference w:id="186"/>
        </w:r>
      </w:ins>
    </w:p>
    <w:p w14:paraId="2EFD2249" w14:textId="64E7CA9C" w:rsidR="00382DF4" w:rsidRDefault="00382DF4">
      <w:pPr>
        <w:rPr>
          <w:rFonts w:ascii="Times New Roman" w:eastAsia="Times New Roman" w:hAnsi="Times New Roman" w:cs="Times New Roman"/>
        </w:rPr>
      </w:pPr>
      <w:ins w:id="204" w:author="Sarthak Shukla" w:date="2023-05-03T12:38:00Z">
        <w:r>
          <w:rPr>
            <w:rFonts w:ascii="Times New Roman" w:eastAsia="Times New Roman" w:hAnsi="Times New Roman" w:cs="Times New Roman"/>
          </w:rPr>
          <w:tab/>
        </w:r>
        <w:commentRangeStart w:id="205"/>
        <w:r>
          <w:rPr>
            <w:rFonts w:ascii="Times New Roman" w:eastAsia="Times New Roman" w:hAnsi="Times New Roman" w:cs="Times New Roman"/>
          </w:rPr>
          <w:t xml:space="preserve">Additionally, another fault of my study could be the number of taxa sampled. With 41 taxa sampled and only </w:t>
        </w:r>
      </w:ins>
      <w:ins w:id="206" w:author="Sarthak Shukla" w:date="2023-05-03T12:39:00Z">
        <w:r>
          <w:rPr>
            <w:rFonts w:ascii="Times New Roman" w:eastAsia="Times New Roman" w:hAnsi="Times New Roman" w:cs="Times New Roman"/>
          </w:rPr>
          <w:t xml:space="preserve">33 of these taxa being gall-inducing, there is not much phylogenetic signal in my data. 33 taxa </w:t>
        </w:r>
      </w:ins>
      <w:ins w:id="207" w:author="Sarthak Shukla" w:date="2023-05-03T12:40:00Z">
        <w:r>
          <w:rPr>
            <w:rFonts w:ascii="Times New Roman" w:eastAsia="Times New Roman" w:hAnsi="Times New Roman" w:cs="Times New Roman"/>
          </w:rPr>
          <w:t>do</w:t>
        </w:r>
      </w:ins>
      <w:ins w:id="208" w:author="Sarthak Shukla" w:date="2023-05-03T12:39:00Z">
        <w:r>
          <w:rPr>
            <w:rFonts w:ascii="Times New Roman" w:eastAsia="Times New Roman" w:hAnsi="Times New Roman" w:cs="Times New Roman"/>
          </w:rPr>
          <w:t xml:space="preserve"> not seem to be adeq</w:t>
        </w:r>
      </w:ins>
      <w:ins w:id="209" w:author="Sarthak Shukla" w:date="2023-05-03T12:40:00Z">
        <w:r>
          <w:rPr>
            <w:rFonts w:ascii="Times New Roman" w:eastAsia="Times New Roman" w:hAnsi="Times New Roman" w:cs="Times New Roman"/>
          </w:rPr>
          <w:t xml:space="preserve">uate for </w:t>
        </w:r>
      </w:ins>
      <w:ins w:id="210" w:author="Sarthak Shukla" w:date="2023-05-03T12:39:00Z">
        <w:r>
          <w:rPr>
            <w:rFonts w:ascii="Times New Roman" w:eastAsia="Times New Roman" w:hAnsi="Times New Roman" w:cs="Times New Roman"/>
          </w:rPr>
          <w:t>visualiz</w:t>
        </w:r>
      </w:ins>
      <w:ins w:id="211" w:author="Sarthak Shukla" w:date="2023-05-03T12:40:00Z">
        <w:r>
          <w:rPr>
            <w:rFonts w:ascii="Times New Roman" w:eastAsia="Times New Roman" w:hAnsi="Times New Roman" w:cs="Times New Roman"/>
          </w:rPr>
          <w:t>ations of</w:t>
        </w:r>
      </w:ins>
      <w:ins w:id="212" w:author="Sarthak Shukla" w:date="2023-05-03T12:39:00Z">
        <w:r>
          <w:rPr>
            <w:rFonts w:ascii="Times New Roman" w:eastAsia="Times New Roman" w:hAnsi="Times New Roman" w:cs="Times New Roman"/>
          </w:rPr>
          <w:t xml:space="preserve"> correlations between traits</w:t>
        </w:r>
      </w:ins>
      <w:ins w:id="213" w:author="Sarthak Shukla" w:date="2023-05-03T12:40:00Z">
        <w:r>
          <w:rPr>
            <w:rFonts w:ascii="Times New Roman" w:eastAsia="Times New Roman" w:hAnsi="Times New Roman" w:cs="Times New Roman"/>
          </w:rPr>
          <w:t xml:space="preserve">. Perhaps with supplementary taxa there could be phylogenetic signal present in the data. </w:t>
        </w:r>
      </w:ins>
      <w:commentRangeEnd w:id="205"/>
      <w:ins w:id="214" w:author="Sarthak Shukla" w:date="2023-05-03T13:49:00Z">
        <w:r w:rsidR="00B35FCF">
          <w:rPr>
            <w:rStyle w:val="CommentReference"/>
          </w:rPr>
          <w:commentReference w:id="205"/>
        </w:r>
      </w:ins>
    </w:p>
    <w:p w14:paraId="14DD3708" w14:textId="46953EF2" w:rsidR="00B20F54" w:rsidRDefault="00000000">
      <w:pPr>
        <w:rPr>
          <w:ins w:id="215" w:author="Sarthak Shukla" w:date="2023-05-03T12:43:00Z"/>
          <w:rFonts w:ascii="Times New Roman" w:eastAsia="Times New Roman" w:hAnsi="Times New Roman" w:cs="Times New Roman"/>
          <w:sz w:val="24"/>
          <w:szCs w:val="24"/>
        </w:rPr>
      </w:pPr>
      <w:r>
        <w:rPr>
          <w:rFonts w:ascii="Times New Roman" w:eastAsia="Times New Roman" w:hAnsi="Times New Roman" w:cs="Times New Roman"/>
        </w:rPr>
        <w:tab/>
        <w:t>While there does not seem to be correlation between the number of gall chambers and location of the gall in this study, there is still a possibility that this correlation can be explored with different methods in future work. Furthermore, there are other traits of galls that can be explored for correlation. For example, it could be investigated whether there is a correlation between the structural complexity of the gall and the location of the gall, or whether structural complexity of the gall is dependent on the number of gall chambers. There are several analyses that can be conducted in the future to learn more about galls and gall wasps, especially analyses related to the Inquilines who do not induce galls but rather embed their eggs into existing galls.</w:t>
      </w:r>
      <w:ins w:id="216" w:author="Sarthak Shukla" w:date="2023-05-03T12:09:00Z">
        <w:r w:rsidR="00485618">
          <w:rPr>
            <w:rFonts w:ascii="Times New Roman" w:eastAsia="Times New Roman" w:hAnsi="Times New Roman" w:cs="Times New Roman"/>
          </w:rPr>
          <w:t xml:space="preserve"> </w:t>
        </w:r>
        <w:commentRangeStart w:id="217"/>
        <w:r w:rsidR="00485618">
          <w:rPr>
            <w:rFonts w:ascii="Times New Roman" w:eastAsia="Times New Roman" w:hAnsi="Times New Roman" w:cs="Times New Roman"/>
          </w:rPr>
          <w:t>This study excluded Inquilines in the comparative methods analyses</w:t>
        </w:r>
      </w:ins>
      <w:ins w:id="218" w:author="Sarthak Shukla" w:date="2023-05-03T12:10:00Z">
        <w:r w:rsidR="00485618">
          <w:rPr>
            <w:rFonts w:ascii="Times New Roman" w:eastAsia="Times New Roman" w:hAnsi="Times New Roman" w:cs="Times New Roman"/>
          </w:rPr>
          <w:t xml:space="preserve"> since they do not produce galls. </w:t>
        </w:r>
        <w:proofErr w:type="gramStart"/>
        <w:r w:rsidR="00485618">
          <w:rPr>
            <w:rFonts w:ascii="Times New Roman" w:eastAsia="Times New Roman" w:hAnsi="Times New Roman" w:cs="Times New Roman"/>
          </w:rPr>
          <w:t>However</w:t>
        </w:r>
      </w:ins>
      <w:commentRangeEnd w:id="217"/>
      <w:proofErr w:type="gramEnd"/>
      <w:ins w:id="219" w:author="Sarthak Shukla" w:date="2023-05-03T13:50:00Z">
        <w:r w:rsidR="00B35FCF">
          <w:rPr>
            <w:rStyle w:val="CommentReference"/>
          </w:rPr>
          <w:commentReference w:id="217"/>
        </w:r>
      </w:ins>
      <w:ins w:id="220" w:author="Sarthak Shukla" w:date="2023-05-03T12:10:00Z">
        <w:r w:rsidR="00485618">
          <w:rPr>
            <w:rFonts w:ascii="Times New Roman" w:eastAsia="Times New Roman" w:hAnsi="Times New Roman" w:cs="Times New Roman"/>
          </w:rPr>
          <w:t>,</w:t>
        </w:r>
      </w:ins>
      <w:r>
        <w:rPr>
          <w:rFonts w:ascii="Times New Roman" w:eastAsia="Times New Roman" w:hAnsi="Times New Roman" w:cs="Times New Roman"/>
        </w:rPr>
        <w:t xml:space="preserve"> </w:t>
      </w:r>
      <w:ins w:id="221" w:author="Sarthak Shukla" w:date="2023-05-03T12:10:00Z">
        <w:r w:rsidR="00485618">
          <w:rPr>
            <w:rFonts w:ascii="Times New Roman" w:eastAsia="Times New Roman" w:hAnsi="Times New Roman" w:cs="Times New Roman"/>
          </w:rPr>
          <w:t>t</w:t>
        </w:r>
      </w:ins>
      <w:del w:id="222" w:author="Sarthak Shukla" w:date="2023-05-03T12:10:00Z">
        <w:r w:rsidDel="00485618">
          <w:rPr>
            <w:rFonts w:ascii="Times New Roman" w:eastAsia="Times New Roman" w:hAnsi="Times New Roman" w:cs="Times New Roman"/>
          </w:rPr>
          <w:delText>T</w:delText>
        </w:r>
      </w:del>
      <w:r>
        <w:rPr>
          <w:rFonts w:ascii="Times New Roman" w:eastAsia="Times New Roman" w:hAnsi="Times New Roman" w:cs="Times New Roman"/>
        </w:rPr>
        <w:t xml:space="preserve">here is not much </w:t>
      </w:r>
      <w:r>
        <w:rPr>
          <w:rFonts w:ascii="Times New Roman" w:eastAsia="Times New Roman" w:hAnsi="Times New Roman" w:cs="Times New Roman"/>
        </w:rPr>
        <w:t xml:space="preserve">research done in the field of Inquilines, which prompts investigations into what adaptive selective pressures led to the evolution of </w:t>
      </w:r>
      <w:ins w:id="223" w:author="Sarthak Shukla" w:date="2023-05-03T12:10:00Z">
        <w:r w:rsidR="00485618">
          <w:rPr>
            <w:rFonts w:ascii="Times New Roman" w:eastAsia="Times New Roman" w:hAnsi="Times New Roman" w:cs="Times New Roman"/>
          </w:rPr>
          <w:t xml:space="preserve">this behavior of </w:t>
        </w:r>
      </w:ins>
      <w:r>
        <w:rPr>
          <w:rFonts w:ascii="Times New Roman" w:eastAsia="Times New Roman" w:hAnsi="Times New Roman" w:cs="Times New Roman"/>
        </w:rPr>
        <w:t>Inquilines.</w:t>
      </w:r>
      <w:r>
        <w:rPr>
          <w:rFonts w:ascii="Times New Roman" w:eastAsia="Times New Roman" w:hAnsi="Times New Roman" w:cs="Times New Roman"/>
          <w:sz w:val="24"/>
          <w:szCs w:val="24"/>
        </w:rPr>
        <w:t xml:space="preserve"> </w:t>
      </w:r>
    </w:p>
    <w:p w14:paraId="042EA7C8" w14:textId="6ED57C38" w:rsidR="00AE0519" w:rsidRPr="00AE0519" w:rsidRDefault="00AE0519">
      <w:pPr>
        <w:rPr>
          <w:rFonts w:ascii="Times New Roman" w:eastAsia="Times New Roman" w:hAnsi="Times New Roman" w:cs="Times New Roman"/>
          <w:b/>
        </w:rPr>
      </w:pPr>
      <w:ins w:id="224" w:author="Sarthak Shukla" w:date="2023-05-03T12:43:00Z">
        <w:r w:rsidRPr="00AE0519">
          <w:rPr>
            <w:rFonts w:ascii="Times New Roman" w:eastAsia="Times New Roman" w:hAnsi="Times New Roman" w:cs="Times New Roman"/>
            <w:rPrChange w:id="225" w:author="Sarthak Shukla" w:date="2023-05-03T12:44:00Z">
              <w:rPr>
                <w:rFonts w:ascii="Times New Roman" w:eastAsia="Times New Roman" w:hAnsi="Times New Roman" w:cs="Times New Roman"/>
                <w:sz w:val="24"/>
                <w:szCs w:val="24"/>
              </w:rPr>
            </w:rPrChange>
          </w:rPr>
          <w:tab/>
        </w:r>
        <w:commentRangeStart w:id="226"/>
        <w:r w:rsidRPr="00AE0519">
          <w:rPr>
            <w:rFonts w:ascii="Times New Roman" w:eastAsia="Times New Roman" w:hAnsi="Times New Roman" w:cs="Times New Roman"/>
            <w:rPrChange w:id="227" w:author="Sarthak Shukla" w:date="2023-05-03T12:44:00Z">
              <w:rPr>
                <w:rFonts w:ascii="Times New Roman" w:eastAsia="Times New Roman" w:hAnsi="Times New Roman" w:cs="Times New Roman"/>
                <w:sz w:val="24"/>
                <w:szCs w:val="24"/>
              </w:rPr>
            </w:rPrChange>
          </w:rPr>
          <w:t>Ove</w:t>
        </w:r>
      </w:ins>
      <w:ins w:id="228" w:author="Sarthak Shukla" w:date="2023-05-03T12:44:00Z">
        <w:r>
          <w:rPr>
            <w:rFonts w:ascii="Times New Roman" w:eastAsia="Times New Roman" w:hAnsi="Times New Roman" w:cs="Times New Roman"/>
          </w:rPr>
          <w:t xml:space="preserve">rall, research into </w:t>
        </w:r>
      </w:ins>
      <w:ins w:id="229" w:author="Sarthak Shukla" w:date="2023-05-03T12:52:00Z">
        <w:r>
          <w:rPr>
            <w:rFonts w:ascii="Times New Roman" w:eastAsia="Times New Roman" w:hAnsi="Times New Roman" w:cs="Times New Roman"/>
          </w:rPr>
          <w:t>Cynipidae</w:t>
        </w:r>
      </w:ins>
      <w:ins w:id="230" w:author="Sarthak Shukla" w:date="2023-05-03T12:44:00Z">
        <w:r>
          <w:rPr>
            <w:rFonts w:ascii="Times New Roman" w:eastAsia="Times New Roman" w:hAnsi="Times New Roman" w:cs="Times New Roman"/>
          </w:rPr>
          <w:t xml:space="preserve"> and the variation of the galls that they produce needs to be further investigated. </w:t>
        </w:r>
      </w:ins>
      <w:ins w:id="231" w:author="Sarthak Shukla" w:date="2023-05-03T12:47:00Z">
        <w:r>
          <w:rPr>
            <w:rFonts w:ascii="Times New Roman" w:eastAsia="Times New Roman" w:hAnsi="Times New Roman" w:cs="Times New Roman"/>
          </w:rPr>
          <w:t xml:space="preserve">The work presented in this study was a simple investigation for relationships of dependency between gall traits that would be expected to have correlation. </w:t>
        </w:r>
      </w:ins>
      <w:ins w:id="232" w:author="Sarthak Shukla" w:date="2023-05-03T12:52:00Z">
        <w:r>
          <w:rPr>
            <w:rFonts w:ascii="Times New Roman" w:eastAsia="Times New Roman" w:hAnsi="Times New Roman" w:cs="Times New Roman"/>
          </w:rPr>
          <w:t>But</w:t>
        </w:r>
      </w:ins>
      <w:ins w:id="233" w:author="Sarthak Shukla" w:date="2023-05-03T12:48:00Z">
        <w:r>
          <w:rPr>
            <w:rFonts w:ascii="Times New Roman" w:eastAsia="Times New Roman" w:hAnsi="Times New Roman" w:cs="Times New Roman"/>
          </w:rPr>
          <w:t xml:space="preserve"> the importance of this work is to assist in the </w:t>
        </w:r>
      </w:ins>
      <w:ins w:id="234" w:author="Sarthak Shukla" w:date="2023-05-03T12:49:00Z">
        <w:r>
          <w:rPr>
            <w:rFonts w:ascii="Times New Roman" w:eastAsia="Times New Roman" w:hAnsi="Times New Roman" w:cs="Times New Roman"/>
          </w:rPr>
          <w:t xml:space="preserve">understanding of </w:t>
        </w:r>
      </w:ins>
      <w:ins w:id="235" w:author="Sarthak Shukla" w:date="2023-05-03T12:50:00Z">
        <w:r>
          <w:rPr>
            <w:rFonts w:ascii="Times New Roman" w:eastAsia="Times New Roman" w:hAnsi="Times New Roman" w:cs="Times New Roman"/>
          </w:rPr>
          <w:t xml:space="preserve">how gall wasps can produce such a variety of galls, and further to understand the environmental phenomena of </w:t>
        </w:r>
      </w:ins>
      <w:ins w:id="236" w:author="Sarthak Shukla" w:date="2023-05-03T12:51:00Z">
        <w:r>
          <w:rPr>
            <w:rFonts w:ascii="Times New Roman" w:eastAsia="Times New Roman" w:hAnsi="Times New Roman" w:cs="Times New Roman"/>
          </w:rPr>
          <w:t>host-plant manipula</w:t>
        </w:r>
      </w:ins>
      <w:ins w:id="237" w:author="Sarthak Shukla" w:date="2023-05-03T12:52:00Z">
        <w:r>
          <w:rPr>
            <w:rFonts w:ascii="Times New Roman" w:eastAsia="Times New Roman" w:hAnsi="Times New Roman" w:cs="Times New Roman"/>
          </w:rPr>
          <w:t xml:space="preserve">tions controlled by Cynipidae. </w:t>
        </w:r>
        <w:r w:rsidR="00CD25D3">
          <w:rPr>
            <w:rFonts w:ascii="Times New Roman" w:eastAsia="Times New Roman" w:hAnsi="Times New Roman" w:cs="Times New Roman"/>
          </w:rPr>
          <w:t xml:space="preserve">It </w:t>
        </w:r>
      </w:ins>
      <w:ins w:id="238" w:author="Sarthak Shukla" w:date="2023-05-03T12:53:00Z">
        <w:r w:rsidR="00CD25D3">
          <w:rPr>
            <w:rFonts w:ascii="Times New Roman" w:eastAsia="Times New Roman" w:hAnsi="Times New Roman" w:cs="Times New Roman"/>
          </w:rPr>
          <w:t xml:space="preserve">has been noted in previous studies that the differences in gall character traits </w:t>
        </w:r>
      </w:ins>
      <w:ins w:id="239" w:author="Sarthak Shukla" w:date="2023-05-03T12:55:00Z">
        <w:r w:rsidR="00CD25D3">
          <w:rPr>
            <w:rFonts w:ascii="Times New Roman" w:eastAsia="Times New Roman" w:hAnsi="Times New Roman" w:cs="Times New Roman"/>
          </w:rPr>
          <w:t>have</w:t>
        </w:r>
      </w:ins>
      <w:ins w:id="240" w:author="Sarthak Shukla" w:date="2023-05-03T12:53:00Z">
        <w:r w:rsidR="00CD25D3">
          <w:rPr>
            <w:rFonts w:ascii="Times New Roman" w:eastAsia="Times New Roman" w:hAnsi="Times New Roman" w:cs="Times New Roman"/>
          </w:rPr>
          <w:t xml:space="preserve"> led to confusion</w:t>
        </w:r>
      </w:ins>
      <w:ins w:id="241" w:author="Sarthak Shukla" w:date="2023-05-03T12:54:00Z">
        <w:r w:rsidR="00CD25D3">
          <w:rPr>
            <w:rFonts w:ascii="Times New Roman" w:eastAsia="Times New Roman" w:hAnsi="Times New Roman" w:cs="Times New Roman"/>
          </w:rPr>
          <w:t xml:space="preserve"> in the classification of Cynipidae. The gall wasps have </w:t>
        </w:r>
      </w:ins>
      <w:ins w:id="242" w:author="Sarthak Shukla" w:date="2023-05-03T12:55:00Z">
        <w:r w:rsidR="00CD25D3">
          <w:rPr>
            <w:rFonts w:ascii="Times New Roman" w:eastAsia="Times New Roman" w:hAnsi="Times New Roman" w:cs="Times New Roman"/>
          </w:rPr>
          <w:t xml:space="preserve">been classified as different species and ever different genera [8]. Therefore, understanding </w:t>
        </w:r>
      </w:ins>
      <w:ins w:id="243" w:author="Sarthak Shukla" w:date="2023-05-03T12:56:00Z">
        <w:r w:rsidR="00CD25D3">
          <w:rPr>
            <w:rFonts w:ascii="Times New Roman" w:eastAsia="Times New Roman" w:hAnsi="Times New Roman" w:cs="Times New Roman"/>
          </w:rPr>
          <w:t xml:space="preserve">the characteristics of galls and how they are interrelated, could </w:t>
        </w:r>
      </w:ins>
      <w:ins w:id="244" w:author="Sarthak Shukla" w:date="2023-05-03T12:57:00Z">
        <w:r w:rsidR="00CD25D3">
          <w:rPr>
            <w:rFonts w:ascii="Times New Roman" w:eastAsia="Times New Roman" w:hAnsi="Times New Roman" w:cs="Times New Roman"/>
          </w:rPr>
          <w:t xml:space="preserve">provide clarity to </w:t>
        </w:r>
      </w:ins>
      <w:ins w:id="245" w:author="Sarthak Shukla" w:date="2023-05-03T13:03:00Z">
        <w:r w:rsidR="00CD25D3">
          <w:rPr>
            <w:rFonts w:ascii="Times New Roman" w:eastAsia="Times New Roman" w:hAnsi="Times New Roman" w:cs="Times New Roman"/>
          </w:rPr>
          <w:t>classifications,</w:t>
        </w:r>
      </w:ins>
      <w:ins w:id="246" w:author="Sarthak Shukla" w:date="2023-05-03T12:57:00Z">
        <w:r w:rsidR="00CD25D3">
          <w:rPr>
            <w:rFonts w:ascii="Times New Roman" w:eastAsia="Times New Roman" w:hAnsi="Times New Roman" w:cs="Times New Roman"/>
          </w:rPr>
          <w:t xml:space="preserve"> and improve public knowledge of gall wasps.</w:t>
        </w:r>
      </w:ins>
      <w:commentRangeEnd w:id="226"/>
      <w:ins w:id="247" w:author="Sarthak Shukla" w:date="2023-05-03T13:52:00Z">
        <w:r w:rsidR="00B35FCF">
          <w:rPr>
            <w:rStyle w:val="CommentReference"/>
          </w:rPr>
          <w:commentReference w:id="226"/>
        </w:r>
      </w:ins>
    </w:p>
    <w:p w14:paraId="0594F10C" w14:textId="77777777" w:rsidR="00B20F54" w:rsidRDefault="00B20F54">
      <w:pPr>
        <w:rPr>
          <w:rFonts w:ascii="Times New Roman" w:eastAsia="Times New Roman" w:hAnsi="Times New Roman" w:cs="Times New Roman"/>
        </w:rPr>
      </w:pPr>
    </w:p>
    <w:p w14:paraId="73522427" w14:textId="4E85A065" w:rsidR="00934448" w:rsidRPr="00285AE6" w:rsidRDefault="00000000" w:rsidP="00F21076">
      <w:pPr>
        <w:pStyle w:val="ListParagraph"/>
        <w:numPr>
          <w:ilvl w:val="0"/>
          <w:numId w:val="1"/>
        </w:numPr>
        <w:rPr>
          <w:rFonts w:ascii="Times New Roman" w:eastAsia="Times New Roman" w:hAnsi="Times New Roman" w:cs="Times New Roman"/>
          <w:b/>
          <w:sz w:val="24"/>
          <w:szCs w:val="24"/>
          <w:rPrChange w:id="248" w:author="Sarthak Shukla" w:date="2023-05-03T14:34:00Z">
            <w:rPr/>
          </w:rPrChange>
        </w:rPr>
        <w:pPrChange w:id="249" w:author="Sarthak Shukla" w:date="2023-05-03T13:20:00Z">
          <w:pPr/>
        </w:pPrChange>
      </w:pPr>
      <w:commentRangeStart w:id="250"/>
      <w:del w:id="251" w:author="Sarthak Shukla" w:date="2023-05-03T13:04:00Z">
        <w:r w:rsidRPr="00285AE6" w:rsidDel="00934448">
          <w:rPr>
            <w:rFonts w:ascii="Times New Roman" w:eastAsia="Times New Roman" w:hAnsi="Times New Roman" w:cs="Times New Roman"/>
            <w:b/>
            <w:sz w:val="24"/>
            <w:szCs w:val="24"/>
            <w:rPrChange w:id="252" w:author="Sarthak Shukla" w:date="2023-05-03T14:34:00Z">
              <w:rPr/>
            </w:rPrChange>
          </w:rPr>
          <w:delText xml:space="preserve">V.  </w:delText>
        </w:r>
      </w:del>
      <w:r w:rsidRPr="00285AE6">
        <w:rPr>
          <w:rFonts w:ascii="Times New Roman" w:eastAsia="Times New Roman" w:hAnsi="Times New Roman" w:cs="Times New Roman"/>
          <w:b/>
          <w:sz w:val="24"/>
          <w:szCs w:val="24"/>
          <w:rPrChange w:id="253" w:author="Sarthak Shukla" w:date="2023-05-03T14:34:00Z">
            <w:rPr/>
          </w:rPrChange>
        </w:rPr>
        <w:t xml:space="preserve">Literature Cited </w:t>
      </w:r>
      <w:commentRangeEnd w:id="250"/>
      <w:r w:rsidR="00B35FCF" w:rsidRPr="00285AE6">
        <w:rPr>
          <w:rStyle w:val="CommentReference"/>
          <w:sz w:val="24"/>
          <w:szCs w:val="24"/>
          <w:rPrChange w:id="254" w:author="Sarthak Shukla" w:date="2023-05-03T14:34:00Z">
            <w:rPr>
              <w:rStyle w:val="CommentReference"/>
            </w:rPr>
          </w:rPrChange>
        </w:rPr>
        <w:commentReference w:id="250"/>
      </w:r>
    </w:p>
    <w:p w14:paraId="7C92849C" w14:textId="77777777" w:rsidR="00F21076" w:rsidRDefault="00F21076" w:rsidP="00934448">
      <w:pPr>
        <w:spacing w:line="240" w:lineRule="auto"/>
        <w:rPr>
          <w:ins w:id="255" w:author="Sarthak Shukla" w:date="2023-05-03T13:20:00Z"/>
          <w:rFonts w:ascii="Times New Roman" w:eastAsia="Times New Roman" w:hAnsi="Times New Roman" w:cs="Times New Roman"/>
          <w:color w:val="222222"/>
          <w:highlight w:val="white"/>
        </w:rPr>
      </w:pPr>
    </w:p>
    <w:p w14:paraId="780F7824" w14:textId="0BB01140" w:rsidR="00934448" w:rsidDel="00934448" w:rsidRDefault="00934448" w:rsidP="00934448">
      <w:pPr>
        <w:spacing w:line="240" w:lineRule="auto"/>
        <w:rPr>
          <w:del w:id="256" w:author="Sarthak Shukla" w:date="2023-05-03T13:04:00Z"/>
          <w:rFonts w:ascii="Times New Roman" w:eastAsia="Times New Roman" w:hAnsi="Times New Roman" w:cs="Times New Roman"/>
        </w:rPr>
      </w:pPr>
      <w:moveToRangeStart w:id="257" w:author="Sarthak Shukla" w:date="2023-05-03T13:04:00Z" w:name="move134011476"/>
      <w:moveTo w:id="258" w:author="Sarthak Shukla" w:date="2023-05-03T13:04:00Z">
        <w:r>
          <w:rPr>
            <w:rFonts w:ascii="Times New Roman" w:eastAsia="Times New Roman" w:hAnsi="Times New Roman" w:cs="Times New Roman"/>
            <w:color w:val="222222"/>
            <w:highlight w:val="white"/>
          </w:rPr>
          <w:t>[</w:t>
        </w:r>
      </w:moveTo>
      <w:ins w:id="259" w:author="Sarthak Shukla" w:date="2023-05-03T13:04:00Z">
        <w:r>
          <w:rPr>
            <w:rFonts w:ascii="Times New Roman" w:eastAsia="Times New Roman" w:hAnsi="Times New Roman" w:cs="Times New Roman"/>
            <w:color w:val="222222"/>
            <w:highlight w:val="white"/>
          </w:rPr>
          <w:t>1</w:t>
        </w:r>
      </w:ins>
      <w:moveTo w:id="260" w:author="Sarthak Shukla" w:date="2023-05-03T13:04:00Z">
        <w:del w:id="261" w:author="Sarthak Shukla" w:date="2023-05-03T13:04:00Z">
          <w:r w:rsidDel="00934448">
            <w:rPr>
              <w:rFonts w:ascii="Times New Roman" w:eastAsia="Times New Roman" w:hAnsi="Times New Roman" w:cs="Times New Roman"/>
              <w:color w:val="222222"/>
              <w:highlight w:val="white"/>
            </w:rPr>
            <w:delText>3</w:delText>
          </w:r>
        </w:del>
        <w:r>
          <w:rPr>
            <w:rFonts w:ascii="Times New Roman" w:eastAsia="Times New Roman" w:hAnsi="Times New Roman" w:cs="Times New Roman"/>
            <w:color w:val="222222"/>
            <w:highlight w:val="white"/>
          </w:rPr>
          <w:t xml:space="preserve">] Ronquist, Fredrik, et al. “Phylogeny, Evolution and Classification of Gall Wasps: The Plot Thickens.” PLOS ONE, vol. 10, no. 5, 2015, </w:t>
        </w:r>
        <w:r>
          <w:fldChar w:fldCharType="begin"/>
        </w:r>
        <w:r>
          <w:instrText>HYPERLINK "https://doi.org/10.1371/journal.pone.0123301" \h</w:instrText>
        </w:r>
        <w:r>
          <w:fldChar w:fldCharType="separate"/>
        </w:r>
        <w:r>
          <w:rPr>
            <w:rFonts w:ascii="Times New Roman" w:eastAsia="Times New Roman" w:hAnsi="Times New Roman" w:cs="Times New Roman"/>
            <w:color w:val="1155CC"/>
            <w:highlight w:val="white"/>
            <w:u w:val="single"/>
          </w:rPr>
          <w:t>https://doi.org/10.1371/journal.pone.0123301</w:t>
        </w:r>
        <w:r>
          <w:rPr>
            <w:rFonts w:ascii="Times New Roman" w:eastAsia="Times New Roman" w:hAnsi="Times New Roman" w:cs="Times New Roman"/>
            <w:color w:val="1155CC"/>
            <w:highlight w:val="white"/>
            <w:u w:val="single"/>
          </w:rPr>
          <w:fldChar w:fldCharType="end"/>
        </w:r>
        <w:r>
          <w:rPr>
            <w:rFonts w:ascii="Times New Roman" w:eastAsia="Times New Roman" w:hAnsi="Times New Roman" w:cs="Times New Roman"/>
            <w:color w:val="222222"/>
            <w:highlight w:val="white"/>
          </w:rPr>
          <w:t xml:space="preserve">. </w:t>
        </w:r>
      </w:moveTo>
    </w:p>
    <w:p w14:paraId="7199AACA" w14:textId="77777777" w:rsidR="00934448" w:rsidRDefault="00934448" w:rsidP="00934448">
      <w:pPr>
        <w:spacing w:line="240" w:lineRule="auto"/>
        <w:rPr>
          <w:ins w:id="262" w:author="Sarthak Shukla" w:date="2023-05-03T13:04:00Z"/>
          <w:moveTo w:id="263" w:author="Sarthak Shukla" w:date="2023-05-03T13:04:00Z"/>
          <w:rFonts w:ascii="Times New Roman" w:eastAsia="Times New Roman" w:hAnsi="Times New Roman" w:cs="Times New Roman"/>
          <w:color w:val="222222"/>
          <w:highlight w:val="white"/>
        </w:rPr>
      </w:pPr>
    </w:p>
    <w:moveToRangeEnd w:id="257"/>
    <w:p w14:paraId="3BB94FF8" w14:textId="77777777" w:rsidR="00B20F54" w:rsidRDefault="00B20F54" w:rsidP="00934448">
      <w:pPr>
        <w:spacing w:line="240" w:lineRule="auto"/>
        <w:rPr>
          <w:rFonts w:ascii="Times New Roman" w:eastAsia="Times New Roman" w:hAnsi="Times New Roman" w:cs="Times New Roman"/>
        </w:rPr>
        <w:pPrChange w:id="264" w:author="Sarthak Shukla" w:date="2023-05-03T13:04:00Z">
          <w:pPr>
            <w:widowControl w:val="0"/>
            <w:pBdr>
              <w:top w:val="nil"/>
              <w:left w:val="nil"/>
              <w:bottom w:val="nil"/>
              <w:right w:val="nil"/>
              <w:between w:val="nil"/>
            </w:pBdr>
          </w:pPr>
        </w:pPrChange>
      </w:pPr>
    </w:p>
    <w:p w14:paraId="4F3DACE4" w14:textId="039E9D1C"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w:t>
      </w:r>
      <w:ins w:id="265" w:author="Sarthak Shukla" w:date="2023-05-03T13:07:00Z">
        <w:r w:rsidR="00934448">
          <w:rPr>
            <w:rFonts w:ascii="Times New Roman" w:eastAsia="Times New Roman" w:hAnsi="Times New Roman" w:cs="Times New Roman"/>
            <w:color w:val="222222"/>
            <w:highlight w:val="white"/>
          </w:rPr>
          <w:t>2</w:t>
        </w:r>
      </w:ins>
      <w:del w:id="266" w:author="Sarthak Shukla" w:date="2023-05-03T13:07:00Z">
        <w:r w:rsidDel="00934448">
          <w:rPr>
            <w:rFonts w:ascii="Times New Roman" w:eastAsia="Times New Roman" w:hAnsi="Times New Roman" w:cs="Times New Roman"/>
            <w:color w:val="222222"/>
            <w:highlight w:val="white"/>
          </w:rPr>
          <w:delText>1</w:delText>
        </w:r>
      </w:del>
      <w:r>
        <w:rPr>
          <w:rFonts w:ascii="Times New Roman" w:eastAsia="Times New Roman" w:hAnsi="Times New Roman" w:cs="Times New Roman"/>
          <w:color w:val="222222"/>
          <w:highlight w:val="white"/>
        </w:rPr>
        <w:t xml:space="preserve">] Ronquist, Fredrik, and Johan </w:t>
      </w:r>
      <w:proofErr w:type="spellStart"/>
      <w:r>
        <w:rPr>
          <w:rFonts w:ascii="Times New Roman" w:eastAsia="Times New Roman" w:hAnsi="Times New Roman" w:cs="Times New Roman"/>
          <w:color w:val="222222"/>
          <w:highlight w:val="white"/>
        </w:rPr>
        <w:t>Liljeblad</w:t>
      </w:r>
      <w:proofErr w:type="spellEnd"/>
      <w:r>
        <w:rPr>
          <w:rFonts w:ascii="Times New Roman" w:eastAsia="Times New Roman" w:hAnsi="Times New Roman" w:cs="Times New Roman"/>
          <w:color w:val="222222"/>
          <w:highlight w:val="white"/>
        </w:rPr>
        <w:t xml:space="preserve">. “Evolution of the Gall Wasp-Host Plant Association.” Evolution International Journal of Organic Evolution, vol. 55, no. 12, 2001, pp. 2503–2522., </w:t>
      </w:r>
      <w:hyperlink r:id="rId14">
        <w:r>
          <w:rPr>
            <w:rFonts w:ascii="Times New Roman" w:eastAsia="Times New Roman" w:hAnsi="Times New Roman" w:cs="Times New Roman"/>
            <w:color w:val="1155CC"/>
            <w:highlight w:val="white"/>
            <w:u w:val="single"/>
          </w:rPr>
          <w:t>https://</w:t>
        </w:r>
        <w:r>
          <w:rPr>
            <w:rFonts w:ascii="Times New Roman" w:eastAsia="Times New Roman" w:hAnsi="Times New Roman" w:cs="Times New Roman"/>
            <w:color w:val="1155CC"/>
            <w:highlight w:val="white"/>
            <w:u w:val="single"/>
          </w:rPr>
          <w:t>d</w:t>
        </w:r>
        <w:r>
          <w:rPr>
            <w:rFonts w:ascii="Times New Roman" w:eastAsia="Times New Roman" w:hAnsi="Times New Roman" w:cs="Times New Roman"/>
            <w:color w:val="1155CC"/>
            <w:highlight w:val="white"/>
            <w:u w:val="single"/>
          </w:rPr>
          <w:t>oi.org/10.1111/j.0014-3820.2001.tb00765.x</w:t>
        </w:r>
      </w:hyperlink>
      <w:r>
        <w:rPr>
          <w:rFonts w:ascii="Times New Roman" w:eastAsia="Times New Roman" w:hAnsi="Times New Roman" w:cs="Times New Roman"/>
          <w:color w:val="222222"/>
          <w:highlight w:val="white"/>
        </w:rPr>
        <w:t xml:space="preserve">. </w:t>
      </w:r>
    </w:p>
    <w:p w14:paraId="0C1E91D4" w14:textId="77777777" w:rsidR="00B20F54" w:rsidRDefault="00B20F54">
      <w:pPr>
        <w:spacing w:line="240" w:lineRule="auto"/>
        <w:rPr>
          <w:rFonts w:ascii="Times New Roman" w:eastAsia="Times New Roman" w:hAnsi="Times New Roman" w:cs="Times New Roman"/>
          <w:color w:val="222222"/>
          <w:highlight w:val="white"/>
        </w:rPr>
      </w:pPr>
    </w:p>
    <w:p w14:paraId="0BCD342E" w14:textId="7291A92D" w:rsidR="00B20F54" w:rsidDel="00F21076" w:rsidRDefault="00000000">
      <w:pPr>
        <w:spacing w:line="240" w:lineRule="auto"/>
        <w:rPr>
          <w:del w:id="267" w:author="Sarthak Shukla" w:date="2023-05-03T13:20:00Z"/>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w:t>
      </w:r>
      <w:ins w:id="268" w:author="Sarthak Shukla" w:date="2023-05-03T13:08:00Z">
        <w:r w:rsidR="00934448">
          <w:rPr>
            <w:rFonts w:ascii="Times New Roman" w:eastAsia="Times New Roman" w:hAnsi="Times New Roman" w:cs="Times New Roman"/>
            <w:color w:val="222222"/>
            <w:highlight w:val="white"/>
          </w:rPr>
          <w:t>3</w:t>
        </w:r>
      </w:ins>
      <w:del w:id="269" w:author="Sarthak Shukla" w:date="2023-05-03T13:08:00Z">
        <w:r w:rsidDel="00934448">
          <w:rPr>
            <w:rFonts w:ascii="Times New Roman" w:eastAsia="Times New Roman" w:hAnsi="Times New Roman" w:cs="Times New Roman"/>
            <w:color w:val="222222"/>
            <w:highlight w:val="white"/>
          </w:rPr>
          <w:delText>2</w:delText>
        </w:r>
      </w:del>
      <w:r>
        <w:rPr>
          <w:rFonts w:ascii="Times New Roman" w:eastAsia="Times New Roman" w:hAnsi="Times New Roman" w:cs="Times New Roman"/>
          <w:color w:val="222222"/>
          <w:highlight w:val="white"/>
        </w:rPr>
        <w:t xml:space="preserve">] De Souza, Amanda Rodrigues, et al. “Longevity and Survival of </w:t>
      </w:r>
      <w:proofErr w:type="spellStart"/>
      <w:r>
        <w:rPr>
          <w:rFonts w:ascii="Times New Roman" w:eastAsia="Times New Roman" w:hAnsi="Times New Roman" w:cs="Times New Roman"/>
          <w:color w:val="222222"/>
          <w:highlight w:val="white"/>
        </w:rPr>
        <w:t>Leptocybe</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Invasa</w:t>
      </w:r>
      <w:proofErr w:type="spellEnd"/>
      <w:r>
        <w:rPr>
          <w:rFonts w:ascii="Times New Roman" w:eastAsia="Times New Roman" w:hAnsi="Times New Roman" w:cs="Times New Roman"/>
          <w:color w:val="222222"/>
          <w:highlight w:val="white"/>
        </w:rPr>
        <w:t xml:space="preserve"> (Hymenoptera: </w:t>
      </w:r>
      <w:proofErr w:type="spellStart"/>
      <w:r>
        <w:rPr>
          <w:rFonts w:ascii="Times New Roman" w:eastAsia="Times New Roman" w:hAnsi="Times New Roman" w:cs="Times New Roman"/>
          <w:color w:val="222222"/>
          <w:highlight w:val="white"/>
        </w:rPr>
        <w:t>Eulophidae</w:t>
      </w:r>
      <w:proofErr w:type="spellEnd"/>
      <w:r>
        <w:rPr>
          <w:rFonts w:ascii="Times New Roman" w:eastAsia="Times New Roman" w:hAnsi="Times New Roman" w:cs="Times New Roman"/>
          <w:color w:val="222222"/>
          <w:highlight w:val="white"/>
        </w:rPr>
        <w:t>), an Invasive Gall Inducer on Eucalyptus</w:t>
      </w:r>
      <w:del w:id="270" w:author="Sarthak Shukla" w:date="2023-05-03T13:02:00Z">
        <w:r w:rsidDel="00CD25D3">
          <w:rPr>
            <w:rFonts w:ascii="Times New Roman" w:eastAsia="Times New Roman" w:hAnsi="Times New Roman" w:cs="Times New Roman"/>
            <w:color w:val="222222"/>
            <w:highlight w:val="white"/>
          </w:rPr>
          <w:delText xml:space="preserve"> </w:delText>
        </w:r>
      </w:del>
      <w:r>
        <w:rPr>
          <w:rFonts w:ascii="Times New Roman" w:eastAsia="Times New Roman" w:hAnsi="Times New Roman" w:cs="Times New Roman"/>
          <w:color w:val="222222"/>
          <w:highlight w:val="white"/>
        </w:rPr>
        <w:t xml:space="preserve">, with Different Diets and Temperatures.” </w:t>
      </w:r>
      <w:proofErr w:type="spellStart"/>
      <w:r>
        <w:rPr>
          <w:rFonts w:ascii="Times New Roman" w:eastAsia="Times New Roman" w:hAnsi="Times New Roman" w:cs="Times New Roman"/>
          <w:color w:val="222222"/>
          <w:highlight w:val="white"/>
        </w:rPr>
        <w:t>PeerJ</w:t>
      </w:r>
      <w:proofErr w:type="spellEnd"/>
      <w:r>
        <w:rPr>
          <w:rFonts w:ascii="Times New Roman" w:eastAsia="Times New Roman" w:hAnsi="Times New Roman" w:cs="Times New Roman"/>
          <w:color w:val="222222"/>
          <w:highlight w:val="white"/>
        </w:rPr>
        <w:t xml:space="preserve">, vol. 6, 25 July 2018, </w:t>
      </w:r>
      <w:hyperlink r:id="rId15">
        <w:r>
          <w:rPr>
            <w:rFonts w:ascii="Times New Roman" w:eastAsia="Times New Roman" w:hAnsi="Times New Roman" w:cs="Times New Roman"/>
            <w:color w:val="1155CC"/>
            <w:highlight w:val="white"/>
            <w:u w:val="single"/>
          </w:rPr>
          <w:t>https://doi.org/10.7717/peerj.5265</w:t>
        </w:r>
      </w:hyperlink>
      <w:r>
        <w:rPr>
          <w:rFonts w:ascii="Times New Roman" w:eastAsia="Times New Roman" w:hAnsi="Times New Roman" w:cs="Times New Roman"/>
          <w:color w:val="222222"/>
          <w:highlight w:val="white"/>
        </w:rPr>
        <w:t xml:space="preserve">. </w:t>
      </w:r>
    </w:p>
    <w:p w14:paraId="5A578B19" w14:textId="77777777" w:rsidR="00B20F54" w:rsidRDefault="00B20F54">
      <w:pPr>
        <w:spacing w:line="240" w:lineRule="auto"/>
        <w:rPr>
          <w:rFonts w:ascii="Times New Roman" w:eastAsia="Times New Roman" w:hAnsi="Times New Roman" w:cs="Times New Roman"/>
          <w:color w:val="222222"/>
          <w:highlight w:val="white"/>
        </w:rPr>
      </w:pPr>
    </w:p>
    <w:p w14:paraId="6B80155F" w14:textId="69979A83" w:rsidR="00B20F54" w:rsidDel="00934448" w:rsidRDefault="00000000">
      <w:pPr>
        <w:spacing w:line="240" w:lineRule="auto"/>
        <w:rPr>
          <w:moveFrom w:id="271" w:author="Sarthak Shukla" w:date="2023-05-03T13:04:00Z"/>
          <w:rFonts w:ascii="Times New Roman" w:eastAsia="Times New Roman" w:hAnsi="Times New Roman" w:cs="Times New Roman"/>
          <w:color w:val="222222"/>
          <w:highlight w:val="white"/>
        </w:rPr>
      </w:pPr>
      <w:moveFromRangeStart w:id="272" w:author="Sarthak Shukla" w:date="2023-05-03T13:04:00Z" w:name="move134011476"/>
      <w:moveFrom w:id="273" w:author="Sarthak Shukla" w:date="2023-05-03T13:04:00Z">
        <w:r w:rsidDel="00934448">
          <w:rPr>
            <w:rFonts w:ascii="Times New Roman" w:eastAsia="Times New Roman" w:hAnsi="Times New Roman" w:cs="Times New Roman"/>
            <w:color w:val="222222"/>
            <w:highlight w:val="white"/>
          </w:rPr>
          <w:t xml:space="preserve">[3] Ronquist, Fredrik, et al. “Phylogeny, Evolution and Classification of Gall Wasps: The Plot Thickens.” PLOS ONE, vol. 10, no. 5, 2015, </w:t>
        </w:r>
        <w:r w:rsidDel="00934448">
          <w:fldChar w:fldCharType="begin"/>
        </w:r>
        <w:r w:rsidDel="00934448">
          <w:instrText>HYPERLINK "https://doi.org/10.1371/journal.pone.0123301" \h</w:instrText>
        </w:r>
        <w:r w:rsidDel="00934448">
          <w:fldChar w:fldCharType="separate"/>
        </w:r>
        <w:r w:rsidDel="00934448">
          <w:rPr>
            <w:rFonts w:ascii="Times New Roman" w:eastAsia="Times New Roman" w:hAnsi="Times New Roman" w:cs="Times New Roman"/>
            <w:color w:val="1155CC"/>
            <w:highlight w:val="white"/>
            <w:u w:val="single"/>
          </w:rPr>
          <w:t>https://doi.org/10.1371/journal.pone.0123301</w:t>
        </w:r>
        <w:r w:rsidDel="00934448">
          <w:rPr>
            <w:rFonts w:ascii="Times New Roman" w:eastAsia="Times New Roman" w:hAnsi="Times New Roman" w:cs="Times New Roman"/>
            <w:color w:val="1155CC"/>
            <w:highlight w:val="white"/>
            <w:u w:val="single"/>
          </w:rPr>
          <w:fldChar w:fldCharType="end"/>
        </w:r>
        <w:r w:rsidDel="00934448">
          <w:rPr>
            <w:rFonts w:ascii="Times New Roman" w:eastAsia="Times New Roman" w:hAnsi="Times New Roman" w:cs="Times New Roman"/>
            <w:color w:val="222222"/>
            <w:highlight w:val="white"/>
          </w:rPr>
          <w:t xml:space="preserve">. </w:t>
        </w:r>
      </w:moveFrom>
    </w:p>
    <w:moveFromRangeEnd w:id="272"/>
    <w:p w14:paraId="2BC0CECE" w14:textId="77777777" w:rsidR="00B20F54" w:rsidRDefault="00B20F54">
      <w:pPr>
        <w:spacing w:line="240" w:lineRule="auto"/>
        <w:rPr>
          <w:rFonts w:ascii="Times New Roman" w:eastAsia="Times New Roman" w:hAnsi="Times New Roman" w:cs="Times New Roman"/>
          <w:color w:val="222222"/>
          <w:highlight w:val="white"/>
        </w:rPr>
      </w:pPr>
    </w:p>
    <w:p w14:paraId="1D27D6C9" w14:textId="63401B24" w:rsidR="00934448" w:rsidRDefault="00000000">
      <w:pPr>
        <w:spacing w:line="240" w:lineRule="auto"/>
        <w:rPr>
          <w:ins w:id="274" w:author="Sarthak Shukla" w:date="2023-05-03T13:20:00Z"/>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[4] </w:t>
      </w:r>
      <w:proofErr w:type="spellStart"/>
      <w:r>
        <w:rPr>
          <w:rFonts w:ascii="Times New Roman" w:eastAsia="Times New Roman" w:hAnsi="Times New Roman" w:cs="Times New Roman"/>
          <w:color w:val="222222"/>
          <w:highlight w:val="white"/>
        </w:rPr>
        <w:t>Huelsenbeck</w:t>
      </w:r>
      <w:proofErr w:type="spellEnd"/>
      <w:r>
        <w:rPr>
          <w:rFonts w:ascii="Times New Roman" w:eastAsia="Times New Roman" w:hAnsi="Times New Roman" w:cs="Times New Roman"/>
          <w:color w:val="222222"/>
          <w:highlight w:val="white"/>
        </w:rPr>
        <w:t xml:space="preserve">, J. P. and F. Ronquist. 2001. MRBAYES: Bayesian inference of phylogeny. Bioinformatics 17:754-755.                   Ronquist, F. and J. P. </w:t>
      </w:r>
      <w:proofErr w:type="spellStart"/>
      <w:r>
        <w:rPr>
          <w:rFonts w:ascii="Times New Roman" w:eastAsia="Times New Roman" w:hAnsi="Times New Roman" w:cs="Times New Roman"/>
          <w:color w:val="222222"/>
          <w:highlight w:val="white"/>
        </w:rPr>
        <w:t>Huelsenbeck</w:t>
      </w:r>
      <w:proofErr w:type="spellEnd"/>
      <w:r>
        <w:rPr>
          <w:rFonts w:ascii="Times New Roman" w:eastAsia="Times New Roman" w:hAnsi="Times New Roman" w:cs="Times New Roman"/>
          <w:color w:val="222222"/>
          <w:highlight w:val="white"/>
        </w:rPr>
        <w:t>. 2003. MRBAYES 3: Bayesian phylogenetic inference under mixed models. Bioinformatics 19:1572-1574.</w:t>
      </w:r>
    </w:p>
    <w:p w14:paraId="1B1731F4" w14:textId="77777777" w:rsidR="00F21076" w:rsidRDefault="00F21076">
      <w:pPr>
        <w:spacing w:line="240" w:lineRule="auto"/>
        <w:rPr>
          <w:rFonts w:ascii="Times New Roman" w:eastAsia="Times New Roman" w:hAnsi="Times New Roman" w:cs="Times New Roman"/>
          <w:color w:val="222222"/>
          <w:highlight w:val="white"/>
        </w:rPr>
      </w:pPr>
    </w:p>
    <w:p w14:paraId="072AFB54" w14:textId="6C3CD3D3" w:rsidR="00934448" w:rsidRDefault="00934448" w:rsidP="00934448">
      <w:pPr>
        <w:spacing w:line="240" w:lineRule="auto"/>
        <w:rPr>
          <w:moveTo w:id="275" w:author="Sarthak Shukla" w:date="2023-05-03T13:13:00Z"/>
          <w:rFonts w:ascii="Times New Roman" w:eastAsia="Times New Roman" w:hAnsi="Times New Roman" w:cs="Times New Roman"/>
          <w:color w:val="222222"/>
          <w:highlight w:val="white"/>
        </w:rPr>
      </w:pPr>
      <w:moveToRangeStart w:id="276" w:author="Sarthak Shukla" w:date="2023-05-03T13:13:00Z" w:name="move134012030"/>
      <w:moveTo w:id="277" w:author="Sarthak Shukla" w:date="2023-05-03T13:13:00Z">
        <w:r>
          <w:rPr>
            <w:rFonts w:ascii="Times New Roman" w:eastAsia="Times New Roman" w:hAnsi="Times New Roman" w:cs="Times New Roman"/>
            <w:color w:val="222222"/>
            <w:highlight w:val="white"/>
          </w:rPr>
          <w:t>[</w:t>
        </w:r>
      </w:moveTo>
      <w:ins w:id="278" w:author="Sarthak Shukla" w:date="2023-05-03T13:13:00Z">
        <w:r>
          <w:rPr>
            <w:rFonts w:ascii="Times New Roman" w:eastAsia="Times New Roman" w:hAnsi="Times New Roman" w:cs="Times New Roman"/>
            <w:color w:val="222222"/>
            <w:highlight w:val="white"/>
          </w:rPr>
          <w:t>5</w:t>
        </w:r>
      </w:ins>
      <w:moveTo w:id="279" w:author="Sarthak Shukla" w:date="2023-05-03T13:13:00Z">
        <w:del w:id="280" w:author="Sarthak Shukla" w:date="2023-05-03T13:13:00Z">
          <w:r w:rsidDel="00934448">
            <w:rPr>
              <w:rFonts w:ascii="Times New Roman" w:eastAsia="Times New Roman" w:hAnsi="Times New Roman" w:cs="Times New Roman"/>
              <w:color w:val="222222"/>
              <w:highlight w:val="white"/>
            </w:rPr>
            <w:delText>7</w:delText>
          </w:r>
        </w:del>
        <w:r>
          <w:rPr>
            <w:rFonts w:ascii="Times New Roman" w:eastAsia="Times New Roman" w:hAnsi="Times New Roman" w:cs="Times New Roman"/>
            <w:color w:val="222222"/>
            <w:highlight w:val="white"/>
          </w:rPr>
          <w:t xml:space="preserve">] Pagel, Mark. “Detecting Correlated Evolution on Phylogenies: A General Method for the Comparative Analysis of Discrete Characters.” Proceedings of the Royal Society of London. Series B: Biological Sciences, vol. 255, no. 1342, 1994, pp. 37–45., </w:t>
        </w:r>
        <w:r>
          <w:fldChar w:fldCharType="begin"/>
        </w:r>
        <w:r>
          <w:instrText>HYPERLINK "https://doi.org/10.1098/rspb.1994.0006" \h</w:instrText>
        </w:r>
        <w:r>
          <w:fldChar w:fldCharType="separate"/>
        </w:r>
        <w:r>
          <w:rPr>
            <w:rFonts w:ascii="Times New Roman" w:eastAsia="Times New Roman" w:hAnsi="Times New Roman" w:cs="Times New Roman"/>
            <w:color w:val="1155CC"/>
            <w:highlight w:val="white"/>
            <w:u w:val="single"/>
          </w:rPr>
          <w:t>https://doi.org/10.1098/rspb.1994.0006</w:t>
        </w:r>
        <w:r>
          <w:rPr>
            <w:rFonts w:ascii="Times New Roman" w:eastAsia="Times New Roman" w:hAnsi="Times New Roman" w:cs="Times New Roman"/>
            <w:color w:val="1155CC"/>
            <w:highlight w:val="white"/>
            <w:u w:val="single"/>
          </w:rPr>
          <w:fldChar w:fldCharType="end"/>
        </w:r>
        <w:r>
          <w:rPr>
            <w:rFonts w:ascii="Times New Roman" w:eastAsia="Times New Roman" w:hAnsi="Times New Roman" w:cs="Times New Roman"/>
            <w:color w:val="222222"/>
            <w:highlight w:val="white"/>
          </w:rPr>
          <w:t xml:space="preserve">. </w:t>
        </w:r>
      </w:moveTo>
    </w:p>
    <w:moveToRangeEnd w:id="276"/>
    <w:p w14:paraId="59BF6C50" w14:textId="77777777" w:rsidR="00B20F54" w:rsidDel="00F21076" w:rsidRDefault="00B20F54">
      <w:pPr>
        <w:spacing w:line="240" w:lineRule="auto"/>
        <w:rPr>
          <w:del w:id="281" w:author="Sarthak Shukla" w:date="2023-05-03T13:20:00Z"/>
          <w:rFonts w:ascii="Times New Roman" w:eastAsia="Times New Roman" w:hAnsi="Times New Roman" w:cs="Times New Roman"/>
          <w:color w:val="222222"/>
          <w:highlight w:val="white"/>
        </w:rPr>
      </w:pPr>
    </w:p>
    <w:p w14:paraId="1FAB2FD3" w14:textId="75385360" w:rsidR="00B20F54" w:rsidDel="00F21076" w:rsidRDefault="00000000">
      <w:pPr>
        <w:spacing w:line="240" w:lineRule="auto"/>
        <w:rPr>
          <w:moveFrom w:id="282" w:author="Sarthak Shukla" w:date="2023-05-03T13:13:00Z"/>
          <w:rFonts w:ascii="Times New Roman" w:eastAsia="Times New Roman" w:hAnsi="Times New Roman" w:cs="Times New Roman"/>
          <w:color w:val="222222"/>
          <w:highlight w:val="white"/>
        </w:rPr>
      </w:pPr>
      <w:moveFromRangeStart w:id="283" w:author="Sarthak Shukla" w:date="2023-05-03T13:13:00Z" w:name="move134012055"/>
      <w:moveFrom w:id="284" w:author="Sarthak Shukla" w:date="2023-05-03T13:13:00Z">
        <w:r w:rsidDel="00F21076">
          <w:rPr>
            <w:rFonts w:ascii="Times New Roman" w:eastAsia="Times New Roman" w:hAnsi="Times New Roman" w:cs="Times New Roman"/>
            <w:color w:val="222222"/>
            <w:highlight w:val="white"/>
          </w:rPr>
          <w:t xml:space="preserve">[5] Maddison, W. P. and D.R. Maddison. 2023. Mesquite: a modular system for evolutionary analysis.  Version 3.81  </w:t>
        </w:r>
        <w:r w:rsidDel="00F21076">
          <w:fldChar w:fldCharType="begin"/>
        </w:r>
        <w:r w:rsidDel="00F21076">
          <w:instrText>HYPERLINK "http://www.mesquiteproject.org" \h</w:instrText>
        </w:r>
        <w:r w:rsidDel="00F21076">
          <w:fldChar w:fldCharType="separate"/>
        </w:r>
        <w:r w:rsidDel="00F21076">
          <w:rPr>
            <w:rFonts w:ascii="Times New Roman" w:eastAsia="Times New Roman" w:hAnsi="Times New Roman" w:cs="Times New Roman"/>
            <w:color w:val="1155CC"/>
            <w:highlight w:val="white"/>
            <w:u w:val="single"/>
          </w:rPr>
          <w:t>http://www.mesquiteproject.org</w:t>
        </w:r>
        <w:r w:rsidDel="00F21076">
          <w:rPr>
            <w:rFonts w:ascii="Times New Roman" w:eastAsia="Times New Roman" w:hAnsi="Times New Roman" w:cs="Times New Roman"/>
            <w:color w:val="1155CC"/>
            <w:highlight w:val="white"/>
            <w:u w:val="single"/>
          </w:rPr>
          <w:fldChar w:fldCharType="end"/>
        </w:r>
        <w:r w:rsidDel="00F21076">
          <w:rPr>
            <w:rFonts w:ascii="Times New Roman" w:eastAsia="Times New Roman" w:hAnsi="Times New Roman" w:cs="Times New Roman"/>
            <w:color w:val="222222"/>
            <w:highlight w:val="white"/>
          </w:rPr>
          <w:t xml:space="preserve"> </w:t>
        </w:r>
      </w:moveFrom>
    </w:p>
    <w:moveFromRangeEnd w:id="283"/>
    <w:p w14:paraId="055687AD" w14:textId="77777777" w:rsidR="00B20F54" w:rsidRDefault="00B20F54">
      <w:pPr>
        <w:spacing w:line="240" w:lineRule="auto"/>
        <w:rPr>
          <w:rFonts w:ascii="Times New Roman" w:eastAsia="Times New Roman" w:hAnsi="Times New Roman" w:cs="Times New Roman"/>
          <w:color w:val="222222"/>
          <w:highlight w:val="white"/>
        </w:rPr>
      </w:pPr>
    </w:p>
    <w:p w14:paraId="639F990A" w14:textId="7B8B0DF1"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[6] Pagel, Mark. “</w:t>
      </w:r>
      <w:proofErr w:type="spellStart"/>
      <w:del w:id="285" w:author="Sarthak Shukla" w:date="2023-05-03T13:02:00Z">
        <w:r w:rsidDel="00CD25D3">
          <w:rPr>
            <w:rFonts w:ascii="Times New Roman" w:eastAsia="Times New Roman" w:hAnsi="Times New Roman" w:cs="Times New Roman"/>
            <w:color w:val="222222"/>
            <w:highlight w:val="white"/>
          </w:rPr>
          <w:delText>Bayestraits .</w:delText>
        </w:r>
      </w:del>
      <w:ins w:id="286" w:author="Sarthak Shukla" w:date="2023-05-03T13:02:00Z">
        <w:r w:rsidR="00CD25D3">
          <w:rPr>
            <w:rFonts w:ascii="Times New Roman" w:eastAsia="Times New Roman" w:hAnsi="Times New Roman" w:cs="Times New Roman"/>
            <w:color w:val="222222"/>
            <w:highlight w:val="white"/>
          </w:rPr>
          <w:t>Bayestraits</w:t>
        </w:r>
        <w:proofErr w:type="spellEnd"/>
        <w:r w:rsidR="00CD25D3">
          <w:rPr>
            <w:rFonts w:ascii="Times New Roman" w:eastAsia="Times New Roman" w:hAnsi="Times New Roman" w:cs="Times New Roman"/>
            <w:color w:val="222222"/>
            <w:highlight w:val="white"/>
          </w:rPr>
          <w:t>.</w:t>
        </w:r>
      </w:ins>
      <w:r>
        <w:rPr>
          <w:rFonts w:ascii="Times New Roman" w:eastAsia="Times New Roman" w:hAnsi="Times New Roman" w:cs="Times New Roman"/>
          <w:color w:val="222222"/>
          <w:highlight w:val="white"/>
        </w:rPr>
        <w:t xml:space="preserve">” Bayes Traits Manual, </w:t>
      </w:r>
      <w:hyperlink r:id="rId16">
        <w:r>
          <w:rPr>
            <w:rFonts w:ascii="Times New Roman" w:eastAsia="Times New Roman" w:hAnsi="Times New Roman" w:cs="Times New Roman"/>
            <w:color w:val="1155CC"/>
            <w:highlight w:val="white"/>
            <w:u w:val="single"/>
          </w:rPr>
          <w:t>http://www.evolution</w:t>
        </w:r>
        <w:r>
          <w:rPr>
            <w:rFonts w:ascii="Times New Roman" w:eastAsia="Times New Roman" w:hAnsi="Times New Roman" w:cs="Times New Roman"/>
            <w:color w:val="1155CC"/>
            <w:highlight w:val="white"/>
            <w:u w:val="single"/>
          </w:rPr>
          <w:t>.</w:t>
        </w:r>
        <w:r>
          <w:rPr>
            <w:rFonts w:ascii="Times New Roman" w:eastAsia="Times New Roman" w:hAnsi="Times New Roman" w:cs="Times New Roman"/>
            <w:color w:val="1155CC"/>
            <w:highlight w:val="white"/>
            <w:u w:val="single"/>
          </w:rPr>
          <w:t>reading.ac.uk/Files/BayesTraits-V1.0-Manual.pdf</w:t>
        </w:r>
      </w:hyperlink>
      <w:r>
        <w:rPr>
          <w:rFonts w:ascii="Times New Roman" w:eastAsia="Times New Roman" w:hAnsi="Times New Roman" w:cs="Times New Roman"/>
          <w:color w:val="222222"/>
          <w:highlight w:val="white"/>
        </w:rPr>
        <w:t xml:space="preserve">. </w:t>
      </w:r>
    </w:p>
    <w:p w14:paraId="7CBF0060" w14:textId="77777777" w:rsidR="00B20F54" w:rsidRDefault="00B20F54">
      <w:pPr>
        <w:spacing w:line="240" w:lineRule="auto"/>
        <w:rPr>
          <w:rFonts w:ascii="Times New Roman" w:eastAsia="Times New Roman" w:hAnsi="Times New Roman" w:cs="Times New Roman"/>
          <w:color w:val="222222"/>
          <w:highlight w:val="white"/>
        </w:rPr>
      </w:pPr>
    </w:p>
    <w:p w14:paraId="0CE391CD" w14:textId="37F231A6" w:rsidR="00F21076" w:rsidDel="00F21076" w:rsidRDefault="00F21076" w:rsidP="00F21076">
      <w:pPr>
        <w:spacing w:line="240" w:lineRule="auto"/>
        <w:rPr>
          <w:del w:id="287" w:author="Sarthak Shukla" w:date="2023-05-03T13:20:00Z"/>
          <w:moveTo w:id="288" w:author="Sarthak Shukla" w:date="2023-05-03T13:13:00Z"/>
          <w:rFonts w:ascii="Times New Roman" w:eastAsia="Times New Roman" w:hAnsi="Times New Roman" w:cs="Times New Roman"/>
          <w:color w:val="222222"/>
          <w:highlight w:val="white"/>
        </w:rPr>
      </w:pPr>
      <w:moveToRangeStart w:id="289" w:author="Sarthak Shukla" w:date="2023-05-03T13:13:00Z" w:name="move134012055"/>
      <w:moveTo w:id="290" w:author="Sarthak Shukla" w:date="2023-05-03T13:13:00Z">
        <w:r>
          <w:rPr>
            <w:rFonts w:ascii="Times New Roman" w:eastAsia="Times New Roman" w:hAnsi="Times New Roman" w:cs="Times New Roman"/>
            <w:color w:val="222222"/>
            <w:highlight w:val="white"/>
          </w:rPr>
          <w:t>[</w:t>
        </w:r>
      </w:moveTo>
      <w:ins w:id="291" w:author="Sarthak Shukla" w:date="2023-05-03T13:14:00Z">
        <w:r>
          <w:rPr>
            <w:rFonts w:ascii="Times New Roman" w:eastAsia="Times New Roman" w:hAnsi="Times New Roman" w:cs="Times New Roman"/>
            <w:color w:val="222222"/>
            <w:highlight w:val="white"/>
          </w:rPr>
          <w:t>7</w:t>
        </w:r>
      </w:ins>
      <w:moveTo w:id="292" w:author="Sarthak Shukla" w:date="2023-05-03T13:13:00Z">
        <w:del w:id="293" w:author="Sarthak Shukla" w:date="2023-05-03T13:14:00Z">
          <w:r w:rsidDel="00F21076">
            <w:rPr>
              <w:rFonts w:ascii="Times New Roman" w:eastAsia="Times New Roman" w:hAnsi="Times New Roman" w:cs="Times New Roman"/>
              <w:color w:val="222222"/>
              <w:highlight w:val="white"/>
            </w:rPr>
            <w:delText>5</w:delText>
          </w:r>
        </w:del>
        <w:r>
          <w:rPr>
            <w:rFonts w:ascii="Times New Roman" w:eastAsia="Times New Roman" w:hAnsi="Times New Roman" w:cs="Times New Roman"/>
            <w:color w:val="222222"/>
            <w:highlight w:val="white"/>
          </w:rPr>
          <w:t xml:space="preserve">] Maddison, W. </w:t>
        </w:r>
        <w:proofErr w:type="gramStart"/>
        <w:r>
          <w:rPr>
            <w:rFonts w:ascii="Times New Roman" w:eastAsia="Times New Roman" w:hAnsi="Times New Roman" w:cs="Times New Roman"/>
            <w:color w:val="222222"/>
            <w:highlight w:val="white"/>
          </w:rPr>
          <w:t>P.</w:t>
        </w:r>
        <w:proofErr w:type="gramEnd"/>
        <w:r>
          <w:rPr>
            <w:rFonts w:ascii="Times New Roman" w:eastAsia="Times New Roman" w:hAnsi="Times New Roman" w:cs="Times New Roman"/>
            <w:color w:val="222222"/>
            <w:highlight w:val="white"/>
          </w:rPr>
          <w:t xml:space="preserve"> and D.R. Maddison. 2023. Mesquite: a modular system for evolutionary analysis.  Version 3.81  </w:t>
        </w:r>
        <w:r>
          <w:fldChar w:fldCharType="begin"/>
        </w:r>
        <w:r>
          <w:instrText>HYPERLINK "http://www.mesquiteproject.org" \h</w:instrText>
        </w:r>
        <w:r>
          <w:fldChar w:fldCharType="separate"/>
        </w:r>
        <w:r>
          <w:rPr>
            <w:rFonts w:ascii="Times New Roman" w:eastAsia="Times New Roman" w:hAnsi="Times New Roman" w:cs="Times New Roman"/>
            <w:color w:val="1155CC"/>
            <w:highlight w:val="white"/>
            <w:u w:val="single"/>
          </w:rPr>
          <w:t>http://www.mesquiteproject.org</w:t>
        </w:r>
        <w:r>
          <w:rPr>
            <w:rFonts w:ascii="Times New Roman" w:eastAsia="Times New Roman" w:hAnsi="Times New Roman" w:cs="Times New Roman"/>
            <w:color w:val="1155CC"/>
            <w:highlight w:val="white"/>
            <w:u w:val="single"/>
          </w:rPr>
          <w:fldChar w:fldCharType="end"/>
        </w:r>
        <w:r>
          <w:rPr>
            <w:rFonts w:ascii="Times New Roman" w:eastAsia="Times New Roman" w:hAnsi="Times New Roman" w:cs="Times New Roman"/>
            <w:color w:val="222222"/>
            <w:highlight w:val="white"/>
          </w:rPr>
          <w:t xml:space="preserve"> </w:t>
        </w:r>
      </w:moveTo>
    </w:p>
    <w:p w14:paraId="7202E748" w14:textId="2A793675" w:rsidR="00934448" w:rsidRDefault="00000000">
      <w:pPr>
        <w:spacing w:line="240" w:lineRule="auto"/>
        <w:rPr>
          <w:ins w:id="294" w:author="Sarthak Shukla" w:date="2023-05-03T13:53:00Z"/>
          <w:rFonts w:ascii="Times New Roman" w:eastAsia="Times New Roman" w:hAnsi="Times New Roman" w:cs="Times New Roman"/>
          <w:color w:val="222222"/>
          <w:highlight w:val="white"/>
        </w:rPr>
      </w:pPr>
      <w:moveFromRangeStart w:id="295" w:author="Sarthak Shukla" w:date="2023-05-03T13:13:00Z" w:name="move134012030"/>
      <w:moveToRangeEnd w:id="289"/>
      <w:moveFrom w:id="296" w:author="Sarthak Shukla" w:date="2023-05-03T13:13:00Z">
        <w:r w:rsidDel="00934448">
          <w:rPr>
            <w:rFonts w:ascii="Times New Roman" w:eastAsia="Times New Roman" w:hAnsi="Times New Roman" w:cs="Times New Roman"/>
            <w:color w:val="222222"/>
            <w:highlight w:val="white"/>
          </w:rPr>
          <w:t xml:space="preserve">[7] Pagel, Mark. “Detecting Correlated Evolution on Phylogenies: A General Method for the Comparative Analysis of Discrete Characters.” Proceedings of the Royal Society of London. Series B: Biological Sciences, vol. 255, no. 1342, 1994, pp. 37–45., </w:t>
        </w:r>
        <w:r w:rsidDel="00934448">
          <w:fldChar w:fldCharType="begin"/>
        </w:r>
        <w:r w:rsidDel="00934448">
          <w:instrText>HYPERLINK "https://doi.org/10.1098/rspb.1994.0006" \h</w:instrText>
        </w:r>
        <w:r w:rsidDel="00934448">
          <w:fldChar w:fldCharType="separate"/>
        </w:r>
        <w:r w:rsidDel="00934448">
          <w:rPr>
            <w:rFonts w:ascii="Times New Roman" w:eastAsia="Times New Roman" w:hAnsi="Times New Roman" w:cs="Times New Roman"/>
            <w:color w:val="1155CC"/>
            <w:highlight w:val="white"/>
            <w:u w:val="single"/>
          </w:rPr>
          <w:t>https://doi.org/10.1098/rspb.1994.0006</w:t>
        </w:r>
        <w:r w:rsidDel="00934448">
          <w:rPr>
            <w:rFonts w:ascii="Times New Roman" w:eastAsia="Times New Roman" w:hAnsi="Times New Roman" w:cs="Times New Roman"/>
            <w:color w:val="1155CC"/>
            <w:highlight w:val="white"/>
            <w:u w:val="single"/>
          </w:rPr>
          <w:fldChar w:fldCharType="end"/>
        </w:r>
        <w:r w:rsidDel="00934448">
          <w:rPr>
            <w:rFonts w:ascii="Times New Roman" w:eastAsia="Times New Roman" w:hAnsi="Times New Roman" w:cs="Times New Roman"/>
            <w:color w:val="222222"/>
            <w:highlight w:val="white"/>
          </w:rPr>
          <w:t xml:space="preserve">. </w:t>
        </w:r>
      </w:moveFrom>
      <w:moveFromRangeEnd w:id="295"/>
    </w:p>
    <w:p w14:paraId="672777CA" w14:textId="77777777" w:rsidR="00B35FCF" w:rsidRDefault="00B35FCF">
      <w:pPr>
        <w:spacing w:line="240" w:lineRule="auto"/>
        <w:rPr>
          <w:ins w:id="297" w:author="Sarthak Shukla" w:date="2023-05-03T13:01:00Z"/>
          <w:rFonts w:ascii="Times New Roman" w:eastAsia="Times New Roman" w:hAnsi="Times New Roman" w:cs="Times New Roman"/>
          <w:color w:val="222222"/>
          <w:highlight w:val="white"/>
        </w:rPr>
      </w:pPr>
    </w:p>
    <w:p w14:paraId="6C8EA007" w14:textId="5F550529" w:rsidR="00CD25D3" w:rsidRDefault="00CD25D3">
      <w:pPr>
        <w:spacing w:line="240" w:lineRule="auto"/>
        <w:rPr>
          <w:rFonts w:ascii="Times New Roman" w:eastAsia="Times New Roman" w:hAnsi="Times New Roman" w:cs="Times New Roman"/>
          <w:color w:val="222222"/>
          <w:highlight w:val="white"/>
        </w:rPr>
      </w:pPr>
      <w:ins w:id="298" w:author="Sarthak Shukla" w:date="2023-05-03T13:01:00Z">
        <w:r>
          <w:rPr>
            <w:rFonts w:ascii="Times New Roman" w:eastAsia="Times New Roman" w:hAnsi="Times New Roman" w:cs="Times New Roman"/>
            <w:color w:val="222222"/>
            <w:highlight w:val="white"/>
          </w:rPr>
          <w:t>[</w:t>
        </w:r>
        <w:commentRangeStart w:id="299"/>
        <w:r>
          <w:rPr>
            <w:rFonts w:ascii="Times New Roman" w:eastAsia="Times New Roman" w:hAnsi="Times New Roman" w:cs="Times New Roman"/>
            <w:color w:val="222222"/>
            <w:highlight w:val="white"/>
          </w:rPr>
          <w:t xml:space="preserve">8] </w:t>
        </w:r>
        <w:r w:rsidRPr="00CD25D3">
          <w:rPr>
            <w:rFonts w:ascii="Times New Roman" w:eastAsia="Times New Roman" w:hAnsi="Times New Roman" w:cs="Times New Roman"/>
            <w:color w:val="222222"/>
          </w:rPr>
          <w:t xml:space="preserve">Ward, Anna K., et al. “Speciation in Nearctic Oak Gall Wasps Is Frequently Correlated with Changes in Host Plant, Host Organ, or Both.” Evolution International Journal of Organic Evolution, vol. 76, no. 8, 2022, pp. 1849–1867., </w:t>
        </w:r>
        <w:r>
          <w:rPr>
            <w:rFonts w:ascii="Times New Roman" w:eastAsia="Times New Roman" w:hAnsi="Times New Roman" w:cs="Times New Roman"/>
            <w:color w:val="222222"/>
          </w:rPr>
          <w:fldChar w:fldCharType="begin"/>
        </w:r>
        <w:r>
          <w:rPr>
            <w:rFonts w:ascii="Times New Roman" w:eastAsia="Times New Roman" w:hAnsi="Times New Roman" w:cs="Times New Roman"/>
            <w:color w:val="222222"/>
          </w:rPr>
          <w:instrText xml:space="preserve"> HYPERLINK "</w:instrText>
        </w:r>
        <w:r w:rsidRPr="00CD25D3">
          <w:rPr>
            <w:rFonts w:ascii="Times New Roman" w:eastAsia="Times New Roman" w:hAnsi="Times New Roman" w:cs="Times New Roman"/>
            <w:color w:val="222222"/>
          </w:rPr>
          <w:instrText>https://doi.org/10.1111/evo.14562</w:instrText>
        </w:r>
        <w:r>
          <w:rPr>
            <w:rFonts w:ascii="Times New Roman" w:eastAsia="Times New Roman" w:hAnsi="Times New Roman" w:cs="Times New Roman"/>
            <w:color w:val="222222"/>
          </w:rPr>
          <w:instrText xml:space="preserve">" </w:instrText>
        </w:r>
        <w:r>
          <w:rPr>
            <w:rFonts w:ascii="Times New Roman" w:eastAsia="Times New Roman" w:hAnsi="Times New Roman" w:cs="Times New Roman"/>
            <w:color w:val="222222"/>
          </w:rPr>
          <w:fldChar w:fldCharType="separate"/>
        </w:r>
        <w:r w:rsidRPr="00E1318C">
          <w:rPr>
            <w:rStyle w:val="Hyperlink"/>
            <w:rFonts w:ascii="Times New Roman" w:eastAsia="Times New Roman" w:hAnsi="Times New Roman" w:cs="Times New Roman"/>
          </w:rPr>
          <w:t>https://doi.org/10.1111/evo.14562</w:t>
        </w:r>
        <w:r>
          <w:rPr>
            <w:rFonts w:ascii="Times New Roman" w:eastAsia="Times New Roman" w:hAnsi="Times New Roman" w:cs="Times New Roman"/>
            <w:color w:val="222222"/>
          </w:rPr>
          <w:fldChar w:fldCharType="end"/>
        </w:r>
        <w:r w:rsidRPr="00CD25D3">
          <w:rPr>
            <w:rFonts w:ascii="Times New Roman" w:eastAsia="Times New Roman" w:hAnsi="Times New Roman" w:cs="Times New Roman"/>
            <w:color w:val="222222"/>
          </w:rPr>
          <w:t>.</w:t>
        </w:r>
        <w:r>
          <w:rPr>
            <w:rFonts w:ascii="Times New Roman" w:eastAsia="Times New Roman" w:hAnsi="Times New Roman" w:cs="Times New Roman"/>
            <w:color w:val="222222"/>
          </w:rPr>
          <w:t xml:space="preserve"> </w:t>
        </w:r>
      </w:ins>
      <w:commentRangeEnd w:id="299"/>
      <w:ins w:id="300" w:author="Sarthak Shukla" w:date="2023-05-03T13:53:00Z">
        <w:r w:rsidR="00B35FCF">
          <w:rPr>
            <w:rStyle w:val="CommentReference"/>
          </w:rPr>
          <w:commentReference w:id="299"/>
        </w:r>
      </w:ins>
    </w:p>
    <w:p w14:paraId="7AD0FAD1" w14:textId="77777777" w:rsidR="00B20F54" w:rsidDel="00CD25D3" w:rsidRDefault="00B20F54">
      <w:pPr>
        <w:spacing w:line="240" w:lineRule="auto"/>
        <w:rPr>
          <w:del w:id="301" w:author="Sarthak Shukla" w:date="2023-05-03T13:02:00Z"/>
          <w:rFonts w:ascii="Times New Roman" w:eastAsia="Times New Roman" w:hAnsi="Times New Roman" w:cs="Times New Roman"/>
          <w:b/>
          <w:color w:val="222222"/>
          <w:highlight w:val="white"/>
        </w:rPr>
      </w:pPr>
    </w:p>
    <w:p w14:paraId="3E332C4C" w14:textId="77777777" w:rsidR="00B20F54" w:rsidRDefault="00B20F54">
      <w:pPr>
        <w:spacing w:line="240" w:lineRule="auto"/>
        <w:rPr>
          <w:rFonts w:ascii="Times New Roman" w:eastAsia="Times New Roman" w:hAnsi="Times New Roman" w:cs="Times New Roman"/>
          <w:b/>
          <w:color w:val="222222"/>
          <w:highlight w:val="white"/>
        </w:rPr>
      </w:pPr>
    </w:p>
    <w:p w14:paraId="4C372990" w14:textId="77777777" w:rsidR="00B20F54" w:rsidRDefault="00000000">
      <w:pPr>
        <w:spacing w:line="240" w:lineRule="auto"/>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VI. Appendix</w:t>
      </w:r>
    </w:p>
    <w:p w14:paraId="7B425DDD" w14:textId="77777777" w:rsidR="00B20F54" w:rsidRDefault="00B20F54">
      <w:pPr>
        <w:spacing w:line="240" w:lineRule="auto"/>
        <w:rPr>
          <w:rFonts w:ascii="Times New Roman" w:eastAsia="Times New Roman" w:hAnsi="Times New Roman" w:cs="Times New Roman"/>
          <w:b/>
          <w:color w:val="222222"/>
          <w:highlight w:val="white"/>
        </w:rPr>
      </w:pPr>
    </w:p>
    <w:p w14:paraId="3C17DE59" w14:textId="77777777" w:rsidR="00B20F54" w:rsidDel="00B35FCF" w:rsidRDefault="00000000">
      <w:pPr>
        <w:spacing w:line="240" w:lineRule="auto"/>
        <w:rPr>
          <w:del w:id="302" w:author="Sarthak Shukla" w:date="2023-05-03T13:54:00Z"/>
          <w:rFonts w:ascii="Times New Roman" w:eastAsia="Times New Roman" w:hAnsi="Times New Roman" w:cs="Times New Roman"/>
          <w:color w:val="222222"/>
          <w:highlight w:val="white"/>
        </w:rPr>
      </w:pPr>
      <w:proofErr w:type="spellStart"/>
      <w:r>
        <w:rPr>
          <w:rFonts w:ascii="Times New Roman" w:eastAsia="Times New Roman" w:hAnsi="Times New Roman" w:cs="Times New Roman"/>
          <w:color w:val="222222"/>
          <w:highlight w:val="white"/>
        </w:rPr>
        <w:t>Github</w:t>
      </w:r>
      <w:proofErr w:type="spellEnd"/>
      <w:r>
        <w:rPr>
          <w:rFonts w:ascii="Times New Roman" w:eastAsia="Times New Roman" w:hAnsi="Times New Roman" w:cs="Times New Roman"/>
          <w:color w:val="222222"/>
          <w:highlight w:val="white"/>
        </w:rPr>
        <w:t xml:space="preserve"> Repository: </w:t>
      </w:r>
      <w:hyperlink r:id="rId17">
        <w:r>
          <w:rPr>
            <w:rFonts w:ascii="Times New Roman" w:eastAsia="Times New Roman" w:hAnsi="Times New Roman" w:cs="Times New Roman"/>
            <w:color w:val="1155CC"/>
            <w:highlight w:val="white"/>
            <w:u w:val="single"/>
          </w:rPr>
          <w:t>https://github.com/ssarthak01/GallWaspsDiscreteTraitEvolution</w:t>
        </w:r>
      </w:hyperlink>
      <w:del w:id="303" w:author="Sarthak Shukla" w:date="2023-05-03T13:54:00Z">
        <w:r w:rsidDel="00B35FCF">
          <w:rPr>
            <w:rFonts w:ascii="Times New Roman" w:eastAsia="Times New Roman" w:hAnsi="Times New Roman" w:cs="Times New Roman"/>
            <w:color w:val="222222"/>
            <w:highlight w:val="white"/>
          </w:rPr>
          <w:delText xml:space="preserve"> </w:delText>
        </w:r>
      </w:del>
    </w:p>
    <w:p w14:paraId="7AB9C7EE" w14:textId="77777777" w:rsidR="00B20F54" w:rsidDel="00B35FCF" w:rsidRDefault="00B20F54">
      <w:pPr>
        <w:spacing w:line="240" w:lineRule="auto"/>
        <w:rPr>
          <w:del w:id="304" w:author="Sarthak Shukla" w:date="2023-05-03T13:54:00Z"/>
          <w:rFonts w:ascii="Times New Roman" w:eastAsia="Times New Roman" w:hAnsi="Times New Roman" w:cs="Times New Roman"/>
          <w:color w:val="222222"/>
          <w:sz w:val="20"/>
          <w:szCs w:val="20"/>
          <w:highlight w:val="white"/>
        </w:rPr>
      </w:pPr>
    </w:p>
    <w:p w14:paraId="4438003A" w14:textId="77777777" w:rsidR="00B20F54" w:rsidDel="00B35FCF" w:rsidRDefault="00B20F54">
      <w:pPr>
        <w:rPr>
          <w:del w:id="305" w:author="Sarthak Shukla" w:date="2023-05-03T13:54:00Z"/>
        </w:rPr>
      </w:pPr>
    </w:p>
    <w:p w14:paraId="4EC4FA6D" w14:textId="77777777" w:rsidR="00285AE6" w:rsidRDefault="00285AE6">
      <w:pPr>
        <w:rPr>
          <w:ins w:id="306" w:author="Sarthak Shukla" w:date="2023-05-03T14:34:00Z"/>
          <w:rFonts w:ascii="Times New Roman" w:eastAsia="Times New Roman" w:hAnsi="Times New Roman" w:cs="Times New Roman"/>
        </w:rPr>
      </w:pPr>
    </w:p>
    <w:p w14:paraId="3F2F8D79" w14:textId="77777777" w:rsidR="00285AE6" w:rsidRDefault="00285AE6">
      <w:pPr>
        <w:rPr>
          <w:ins w:id="307" w:author="Sarthak Shukla" w:date="2023-05-03T14:35:00Z"/>
          <w:rFonts w:ascii="Times New Roman" w:eastAsia="Times New Roman" w:hAnsi="Times New Roman" w:cs="Times New Roman"/>
        </w:rPr>
      </w:pPr>
    </w:p>
    <w:p w14:paraId="336D9A32" w14:textId="74320D27" w:rsidR="00B20F54" w:rsidDel="00B35FCF" w:rsidRDefault="00000000">
      <w:pPr>
        <w:rPr>
          <w:del w:id="308" w:author="Sarthak Shukla" w:date="2023-05-03T13:54:00Z"/>
          <w:rFonts w:ascii="Times New Roman" w:eastAsia="Times New Roman" w:hAnsi="Times New Roman" w:cs="Times New Roman"/>
        </w:rPr>
      </w:pPr>
      <w:r>
        <w:rPr>
          <w:rFonts w:ascii="Times New Roman" w:eastAsia="Times New Roman" w:hAnsi="Times New Roman" w:cs="Times New Roman"/>
        </w:rPr>
        <w:t xml:space="preserve">Figures listed on </w:t>
      </w:r>
      <w:del w:id="309" w:author="Sarthak Shukla" w:date="2023-05-03T13:02:00Z">
        <w:r w:rsidDel="00CD25D3">
          <w:rPr>
            <w:rFonts w:ascii="Times New Roman" w:eastAsia="Times New Roman" w:hAnsi="Times New Roman" w:cs="Times New Roman"/>
          </w:rPr>
          <w:delText>next pa</w:delText>
        </w:r>
      </w:del>
      <w:ins w:id="310" w:author="Sarthak Shukla" w:date="2023-05-03T13:02:00Z">
        <w:r w:rsidR="00CD25D3">
          <w:rPr>
            <w:rFonts w:ascii="Times New Roman" w:eastAsia="Times New Roman" w:hAnsi="Times New Roman" w:cs="Times New Roman"/>
          </w:rPr>
          <w:t>the following pages</w:t>
        </w:r>
      </w:ins>
      <w:ins w:id="311" w:author="Sarthak Shukla" w:date="2023-05-03T13:20:00Z">
        <w:r w:rsidR="00F21076">
          <w:rPr>
            <w:rFonts w:ascii="Times New Roman" w:eastAsia="Times New Roman" w:hAnsi="Times New Roman" w:cs="Times New Roman"/>
          </w:rPr>
          <w:t>.</w:t>
        </w:r>
      </w:ins>
      <w:del w:id="312" w:author="Sarthak Shukla" w:date="2023-05-03T13:02:00Z">
        <w:r w:rsidDel="00CD25D3">
          <w:rPr>
            <w:rFonts w:ascii="Times New Roman" w:eastAsia="Times New Roman" w:hAnsi="Times New Roman" w:cs="Times New Roman"/>
          </w:rPr>
          <w:delText>ge</w:delText>
        </w:r>
      </w:del>
    </w:p>
    <w:p w14:paraId="0EC143F0" w14:textId="77777777" w:rsidR="00B20F54" w:rsidDel="00CD25D3" w:rsidRDefault="00B20F54">
      <w:pPr>
        <w:rPr>
          <w:del w:id="313" w:author="Sarthak Shukla" w:date="2023-05-03T13:02:00Z"/>
          <w:rFonts w:ascii="Times New Roman" w:eastAsia="Times New Roman" w:hAnsi="Times New Roman" w:cs="Times New Roman"/>
        </w:rPr>
      </w:pPr>
    </w:p>
    <w:p w14:paraId="27580483" w14:textId="77777777" w:rsidR="00B20F54" w:rsidDel="00CD25D3" w:rsidRDefault="00B20F54">
      <w:pPr>
        <w:rPr>
          <w:del w:id="314" w:author="Sarthak Shukla" w:date="2023-05-03T13:02:00Z"/>
          <w:rFonts w:ascii="Times New Roman" w:eastAsia="Times New Roman" w:hAnsi="Times New Roman" w:cs="Times New Roman"/>
        </w:rPr>
      </w:pPr>
    </w:p>
    <w:p w14:paraId="76B1E383" w14:textId="77777777" w:rsidR="00B20F54" w:rsidDel="00CD25D3" w:rsidRDefault="00B20F54">
      <w:pPr>
        <w:rPr>
          <w:del w:id="315" w:author="Sarthak Shukla" w:date="2023-05-03T13:02:00Z"/>
          <w:rFonts w:ascii="Times New Roman" w:eastAsia="Times New Roman" w:hAnsi="Times New Roman" w:cs="Times New Roman"/>
        </w:rPr>
      </w:pPr>
    </w:p>
    <w:p w14:paraId="21721533" w14:textId="77777777" w:rsidR="00B20F54" w:rsidDel="00B35FCF" w:rsidRDefault="00B20F54">
      <w:pPr>
        <w:rPr>
          <w:del w:id="316" w:author="Sarthak Shukla" w:date="2023-05-03T13:54:00Z"/>
          <w:rFonts w:ascii="Times New Roman" w:eastAsia="Times New Roman" w:hAnsi="Times New Roman" w:cs="Times New Roman"/>
        </w:rPr>
      </w:pPr>
    </w:p>
    <w:p w14:paraId="30A3FBB4" w14:textId="77777777" w:rsidR="00B20F54" w:rsidDel="00B35FCF" w:rsidRDefault="00B20F54">
      <w:pPr>
        <w:rPr>
          <w:del w:id="317" w:author="Sarthak Shukla" w:date="2023-05-03T13:54:00Z"/>
          <w:rFonts w:ascii="Times New Roman" w:eastAsia="Times New Roman" w:hAnsi="Times New Roman" w:cs="Times New Roman"/>
        </w:rPr>
      </w:pPr>
    </w:p>
    <w:p w14:paraId="1DFBE862" w14:textId="77777777" w:rsidR="00B20F54" w:rsidDel="00B35FCF" w:rsidRDefault="00B20F54">
      <w:pPr>
        <w:rPr>
          <w:del w:id="318" w:author="Sarthak Shukla" w:date="2023-05-03T13:54:00Z"/>
        </w:rPr>
      </w:pPr>
    </w:p>
    <w:p w14:paraId="640EAFB9" w14:textId="77777777" w:rsidR="00B20F54" w:rsidDel="00B35FCF" w:rsidRDefault="00B20F54">
      <w:pPr>
        <w:rPr>
          <w:del w:id="319" w:author="Sarthak Shukla" w:date="2023-05-03T13:54:00Z"/>
        </w:rPr>
      </w:pPr>
    </w:p>
    <w:p w14:paraId="227827EC" w14:textId="77777777" w:rsidR="00B20F54" w:rsidDel="00B35FCF" w:rsidRDefault="00B20F54">
      <w:pPr>
        <w:rPr>
          <w:del w:id="320" w:author="Sarthak Shukla" w:date="2023-05-03T13:54:00Z"/>
        </w:rPr>
      </w:pPr>
    </w:p>
    <w:p w14:paraId="76A048CC" w14:textId="77777777" w:rsidR="00B20F54" w:rsidDel="00B35FCF" w:rsidRDefault="00B20F54">
      <w:pPr>
        <w:rPr>
          <w:del w:id="321" w:author="Sarthak Shukla" w:date="2023-05-03T13:54:00Z"/>
        </w:rPr>
      </w:pPr>
    </w:p>
    <w:p w14:paraId="7E159F8F" w14:textId="77777777" w:rsidR="00B20F54" w:rsidDel="00B35FCF" w:rsidRDefault="00B20F54">
      <w:pPr>
        <w:rPr>
          <w:del w:id="322" w:author="Sarthak Shukla" w:date="2023-05-03T13:53:00Z"/>
        </w:rPr>
      </w:pPr>
    </w:p>
    <w:p w14:paraId="1E972F0E" w14:textId="77777777" w:rsidR="00B20F54" w:rsidDel="00B35FCF" w:rsidRDefault="00B20F54">
      <w:pPr>
        <w:rPr>
          <w:del w:id="323" w:author="Sarthak Shukla" w:date="2023-05-03T13:53:00Z"/>
        </w:rPr>
      </w:pPr>
    </w:p>
    <w:p w14:paraId="28F4FA8A" w14:textId="77777777" w:rsidR="00B20F54" w:rsidDel="00B35FCF" w:rsidRDefault="00B20F54">
      <w:pPr>
        <w:rPr>
          <w:del w:id="324" w:author="Sarthak Shukla" w:date="2023-05-03T13:53:00Z"/>
        </w:rPr>
      </w:pPr>
    </w:p>
    <w:p w14:paraId="593C3A6D" w14:textId="77777777" w:rsidR="00B20F54" w:rsidDel="00B35FCF" w:rsidRDefault="00B20F54">
      <w:pPr>
        <w:rPr>
          <w:del w:id="325" w:author="Sarthak Shukla" w:date="2023-05-03T13:53:00Z"/>
        </w:rPr>
      </w:pPr>
    </w:p>
    <w:p w14:paraId="769A4D92" w14:textId="77777777" w:rsidR="00B20F54" w:rsidDel="00B35FCF" w:rsidRDefault="00B20F54">
      <w:pPr>
        <w:rPr>
          <w:del w:id="326" w:author="Sarthak Shukla" w:date="2023-05-03T13:53:00Z"/>
        </w:rPr>
      </w:pPr>
    </w:p>
    <w:p w14:paraId="189EE269" w14:textId="77777777" w:rsidR="00B20F54" w:rsidDel="00B35FCF" w:rsidRDefault="00B20F54">
      <w:pPr>
        <w:rPr>
          <w:del w:id="327" w:author="Sarthak Shukla" w:date="2023-05-03T13:53:00Z"/>
        </w:rPr>
      </w:pPr>
    </w:p>
    <w:p w14:paraId="2260A01A" w14:textId="77777777" w:rsidR="00B20F54" w:rsidDel="00CD25D3" w:rsidRDefault="00B20F54">
      <w:pPr>
        <w:rPr>
          <w:del w:id="328" w:author="Sarthak Shukla" w:date="2023-05-03T13:03:00Z"/>
        </w:rPr>
      </w:pPr>
    </w:p>
    <w:p w14:paraId="6FEAC3A2" w14:textId="77777777" w:rsidR="00B20F54" w:rsidDel="00CD25D3" w:rsidRDefault="00B20F54">
      <w:pPr>
        <w:rPr>
          <w:del w:id="329" w:author="Sarthak Shukla" w:date="2023-05-03T13:03:00Z"/>
        </w:rPr>
      </w:pPr>
    </w:p>
    <w:p w14:paraId="1C6014EA" w14:textId="77777777" w:rsidR="00B20F54" w:rsidDel="00CD25D3" w:rsidRDefault="00B20F54">
      <w:pPr>
        <w:rPr>
          <w:del w:id="330" w:author="Sarthak Shukla" w:date="2023-05-03T13:03:00Z"/>
        </w:rPr>
      </w:pPr>
    </w:p>
    <w:p w14:paraId="2D0F209D" w14:textId="77777777" w:rsidR="00B20F54" w:rsidDel="00CD25D3" w:rsidRDefault="00B20F54">
      <w:pPr>
        <w:rPr>
          <w:del w:id="331" w:author="Sarthak Shukla" w:date="2023-05-03T13:02:00Z"/>
        </w:rPr>
      </w:pPr>
    </w:p>
    <w:p w14:paraId="3862E514" w14:textId="77777777" w:rsidR="00B20F54" w:rsidDel="00CD25D3" w:rsidRDefault="00B20F54">
      <w:pPr>
        <w:rPr>
          <w:del w:id="332" w:author="Sarthak Shukla" w:date="2023-05-03T13:02:00Z"/>
        </w:rPr>
      </w:pPr>
    </w:p>
    <w:p w14:paraId="44FAF307" w14:textId="77777777" w:rsidR="00B20F54" w:rsidDel="00CD25D3" w:rsidRDefault="00B20F54">
      <w:pPr>
        <w:rPr>
          <w:del w:id="333" w:author="Sarthak Shukla" w:date="2023-05-03T13:02:00Z"/>
        </w:rPr>
      </w:pPr>
    </w:p>
    <w:p w14:paraId="6A4A274F" w14:textId="77777777" w:rsidR="00B20F54" w:rsidDel="00382DF4" w:rsidRDefault="00B20F54">
      <w:pPr>
        <w:rPr>
          <w:del w:id="334" w:author="Sarthak Shukla" w:date="2023-05-03T12:35:00Z"/>
        </w:rPr>
      </w:pPr>
    </w:p>
    <w:p w14:paraId="39D304C0" w14:textId="77777777" w:rsidR="00B20F54" w:rsidDel="00382DF4" w:rsidRDefault="00B20F54">
      <w:pPr>
        <w:rPr>
          <w:del w:id="335" w:author="Sarthak Shukla" w:date="2023-05-03T12:35:00Z"/>
        </w:rPr>
      </w:pPr>
    </w:p>
    <w:p w14:paraId="6F6A07AC" w14:textId="77777777" w:rsidR="00B20F54" w:rsidDel="00382DF4" w:rsidRDefault="00B20F54">
      <w:pPr>
        <w:rPr>
          <w:del w:id="336" w:author="Sarthak Shukla" w:date="2023-05-03T12:35:00Z"/>
        </w:rPr>
      </w:pPr>
    </w:p>
    <w:p w14:paraId="51B54E17" w14:textId="77777777" w:rsidR="00B20F54" w:rsidDel="00382DF4" w:rsidRDefault="00B20F54">
      <w:pPr>
        <w:rPr>
          <w:del w:id="337" w:author="Sarthak Shukla" w:date="2023-05-03T12:35:00Z"/>
        </w:rPr>
      </w:pPr>
    </w:p>
    <w:p w14:paraId="3381A4E5" w14:textId="77777777" w:rsidR="00B20F54" w:rsidDel="00382DF4" w:rsidRDefault="00B20F54">
      <w:pPr>
        <w:rPr>
          <w:del w:id="338" w:author="Sarthak Shukla" w:date="2023-05-03T12:35:00Z"/>
        </w:rPr>
      </w:pPr>
    </w:p>
    <w:p w14:paraId="0F9FA52F" w14:textId="77777777" w:rsidR="00B20F54" w:rsidDel="00382DF4" w:rsidRDefault="00B20F54">
      <w:pPr>
        <w:rPr>
          <w:del w:id="339" w:author="Sarthak Shukla" w:date="2023-05-03T12:35:00Z"/>
        </w:rPr>
      </w:pPr>
    </w:p>
    <w:p w14:paraId="7A90B431" w14:textId="77777777" w:rsidR="00B20F54" w:rsidDel="00382DF4" w:rsidRDefault="00B20F54">
      <w:pPr>
        <w:rPr>
          <w:del w:id="340" w:author="Sarthak Shukla" w:date="2023-05-03T12:35:00Z"/>
        </w:rPr>
      </w:pPr>
    </w:p>
    <w:p w14:paraId="1C5DBDE1" w14:textId="77777777" w:rsidR="00B20F54" w:rsidDel="00382DF4" w:rsidRDefault="00B20F54">
      <w:pPr>
        <w:rPr>
          <w:del w:id="341" w:author="Sarthak Shukla" w:date="2023-05-03T12:35:00Z"/>
        </w:rPr>
      </w:pPr>
    </w:p>
    <w:p w14:paraId="534A20CD" w14:textId="77777777" w:rsidR="00B20F54" w:rsidDel="00382DF4" w:rsidRDefault="00B20F54">
      <w:pPr>
        <w:rPr>
          <w:del w:id="342" w:author="Sarthak Shukla" w:date="2023-05-03T12:35:00Z"/>
        </w:rPr>
      </w:pPr>
    </w:p>
    <w:p w14:paraId="5DD93DED" w14:textId="77777777" w:rsidR="00B20F54" w:rsidDel="00382DF4" w:rsidRDefault="00B20F54">
      <w:pPr>
        <w:rPr>
          <w:del w:id="343" w:author="Sarthak Shukla" w:date="2023-05-03T12:35:00Z"/>
        </w:rPr>
      </w:pPr>
    </w:p>
    <w:p w14:paraId="722984B0" w14:textId="77777777" w:rsidR="00B20F54" w:rsidDel="00382DF4" w:rsidRDefault="00B20F54">
      <w:pPr>
        <w:rPr>
          <w:del w:id="344" w:author="Sarthak Shukla" w:date="2023-05-03T12:35:00Z"/>
        </w:rPr>
      </w:pPr>
    </w:p>
    <w:p w14:paraId="3DD43ABD" w14:textId="77777777" w:rsidR="00B20F54" w:rsidDel="00382DF4" w:rsidRDefault="00B20F54">
      <w:pPr>
        <w:rPr>
          <w:del w:id="345" w:author="Sarthak Shukla" w:date="2023-05-03T12:35:00Z"/>
        </w:rPr>
      </w:pPr>
    </w:p>
    <w:p w14:paraId="11DE4698" w14:textId="77777777" w:rsidR="00B20F54" w:rsidDel="00382DF4" w:rsidRDefault="00B20F54">
      <w:pPr>
        <w:rPr>
          <w:del w:id="346" w:author="Sarthak Shukla" w:date="2023-05-03T12:35:00Z"/>
        </w:rPr>
      </w:pPr>
    </w:p>
    <w:p w14:paraId="1746F835" w14:textId="77777777" w:rsidR="00B20F54" w:rsidDel="00382DF4" w:rsidRDefault="00B20F54">
      <w:pPr>
        <w:rPr>
          <w:del w:id="347" w:author="Sarthak Shukla" w:date="2023-05-03T12:35:00Z"/>
        </w:rPr>
      </w:pPr>
    </w:p>
    <w:p w14:paraId="18ACCB91" w14:textId="77777777" w:rsidR="00B20F54" w:rsidRPr="00F72FC1" w:rsidDel="00382DF4" w:rsidRDefault="00B20F54">
      <w:pPr>
        <w:rPr>
          <w:del w:id="348" w:author="Sarthak Shukla" w:date="2023-05-03T12:35:00Z"/>
        </w:rPr>
      </w:pPr>
    </w:p>
    <w:p w14:paraId="380A4A00" w14:textId="77777777" w:rsidR="00B20F54" w:rsidRPr="00F72FC1" w:rsidDel="00382DF4" w:rsidRDefault="00B20F54">
      <w:pPr>
        <w:rPr>
          <w:del w:id="349" w:author="Sarthak Shukla" w:date="2023-05-03T12:35:00Z"/>
        </w:rPr>
      </w:pPr>
    </w:p>
    <w:p w14:paraId="7DC5B10C" w14:textId="77777777" w:rsidR="00B20F54" w:rsidRPr="00F72FC1" w:rsidDel="00382DF4" w:rsidRDefault="00B20F54">
      <w:pPr>
        <w:rPr>
          <w:del w:id="350" w:author="Sarthak Shukla" w:date="2023-05-03T12:35:00Z"/>
        </w:rPr>
      </w:pPr>
    </w:p>
    <w:p w14:paraId="24260B67" w14:textId="77777777" w:rsidR="00B20F54" w:rsidRPr="00F72FC1" w:rsidDel="00382DF4" w:rsidRDefault="00B20F54">
      <w:pPr>
        <w:rPr>
          <w:del w:id="351" w:author="Sarthak Shukla" w:date="2023-05-03T12:35:00Z"/>
        </w:rPr>
      </w:pPr>
    </w:p>
    <w:p w14:paraId="62903393" w14:textId="77777777" w:rsidR="00B20F54" w:rsidRPr="00F72FC1" w:rsidDel="00382DF4" w:rsidRDefault="00B20F54">
      <w:pPr>
        <w:rPr>
          <w:del w:id="352" w:author="Sarthak Shukla" w:date="2023-05-03T12:35:00Z"/>
        </w:rPr>
      </w:pPr>
    </w:p>
    <w:p w14:paraId="51178157" w14:textId="77777777" w:rsidR="00B20F54" w:rsidRPr="00F72FC1" w:rsidDel="00382DF4" w:rsidRDefault="00B20F54">
      <w:pPr>
        <w:rPr>
          <w:del w:id="353" w:author="Sarthak Shukla" w:date="2023-05-03T12:35:00Z"/>
        </w:rPr>
      </w:pPr>
    </w:p>
    <w:p w14:paraId="0DC9D8E0" w14:textId="77777777" w:rsidR="00B20F54" w:rsidRPr="00F72FC1" w:rsidDel="00382DF4" w:rsidRDefault="00B20F54">
      <w:pPr>
        <w:rPr>
          <w:del w:id="354" w:author="Sarthak Shukla" w:date="2023-05-03T12:35:00Z"/>
        </w:rPr>
      </w:pPr>
    </w:p>
    <w:p w14:paraId="1391BCEE" w14:textId="77777777" w:rsidR="00B20F54" w:rsidRPr="00F72FC1" w:rsidDel="00382DF4" w:rsidRDefault="00B20F54">
      <w:pPr>
        <w:rPr>
          <w:del w:id="355" w:author="Sarthak Shukla" w:date="2023-05-03T12:35:00Z"/>
        </w:rPr>
      </w:pPr>
    </w:p>
    <w:p w14:paraId="5909A8BD" w14:textId="77777777" w:rsidR="00B20F54" w:rsidRPr="00F72FC1" w:rsidRDefault="00B20F54">
      <w:pPr>
        <w:sectPr w:rsidR="00B20F54" w:rsidRPr="00F72FC1">
          <w:type w:val="continuous"/>
          <w:pgSz w:w="12240" w:h="15840"/>
          <w:pgMar w:top="1440" w:right="1440" w:bottom="1440" w:left="1440" w:header="720" w:footer="720" w:gutter="0"/>
          <w:cols w:num="2" w:sep="1" w:space="720" w:equalWidth="0">
            <w:col w:w="4320" w:space="720"/>
            <w:col w:w="4320" w:space="0"/>
          </w:cols>
        </w:sectPr>
      </w:pPr>
    </w:p>
    <w:p w14:paraId="1E1B0765" w14:textId="77777777" w:rsidR="00CD25D3" w:rsidDel="00F72FC1" w:rsidRDefault="00CD25D3" w:rsidP="00B35FCF">
      <w:pPr>
        <w:rPr>
          <w:del w:id="356" w:author="Sarthak Shukla" w:date="2023-05-03T13:54:00Z"/>
          <w:rFonts w:ascii="Times New Roman" w:eastAsia="Times New Roman" w:hAnsi="Times New Roman" w:cs="Times New Roman"/>
          <w:i/>
        </w:rPr>
      </w:pPr>
    </w:p>
    <w:p w14:paraId="2E42F424" w14:textId="77777777" w:rsidR="00285AE6" w:rsidRDefault="00285AE6" w:rsidP="00B35FCF">
      <w:pPr>
        <w:rPr>
          <w:ins w:id="357" w:author="Sarthak Shukla" w:date="2023-05-03T14:34:00Z"/>
          <w:rFonts w:ascii="Times New Roman" w:eastAsia="Times New Roman" w:hAnsi="Times New Roman" w:cs="Times New Roman"/>
          <w:i/>
        </w:rPr>
      </w:pPr>
    </w:p>
    <w:p w14:paraId="768A8C0F" w14:textId="524EA5FE" w:rsidR="00B20F54" w:rsidRDefault="00000000" w:rsidP="00B35FCF">
      <w:pPr>
        <w:rPr>
          <w:ins w:id="358" w:author="Sarthak Shukla" w:date="2023-05-03T14:35:00Z"/>
          <w:rFonts w:ascii="Times New Roman" w:eastAsia="Times New Roman" w:hAnsi="Times New Roman" w:cs="Times New Roman"/>
          <w:i/>
        </w:rPr>
      </w:pPr>
      <w:commentRangeStart w:id="359"/>
      <w:commentRangeStart w:id="360"/>
      <w:r>
        <w:rPr>
          <w:rFonts w:ascii="Times New Roman" w:eastAsia="Times New Roman" w:hAnsi="Times New Roman" w:cs="Times New Roman"/>
          <w:i/>
        </w:rPr>
        <w:t>Figure 1</w:t>
      </w:r>
      <w:ins w:id="361" w:author="Sarthak Shukla" w:date="2023-05-03T12:13:00Z">
        <w:r w:rsidR="00F907F7">
          <w:rPr>
            <w:rFonts w:ascii="Times New Roman" w:eastAsia="Times New Roman" w:hAnsi="Times New Roman" w:cs="Times New Roman"/>
            <w:i/>
          </w:rPr>
          <w:t xml:space="preserve"> </w:t>
        </w:r>
      </w:ins>
      <w:r>
        <w:rPr>
          <w:rFonts w:ascii="Times New Roman" w:eastAsia="Times New Roman" w:hAnsi="Times New Roman" w:cs="Times New Roman"/>
          <w:i/>
        </w:rPr>
        <w:t xml:space="preserve">- Bayesian </w:t>
      </w:r>
      <w:ins w:id="362" w:author="Sarthak Shukla" w:date="2023-05-03T12:14:00Z">
        <w:r w:rsidR="00F907F7">
          <w:rPr>
            <w:rFonts w:ascii="Times New Roman" w:eastAsia="Times New Roman" w:hAnsi="Times New Roman" w:cs="Times New Roman"/>
            <w:i/>
          </w:rPr>
          <w:t>c</w:t>
        </w:r>
      </w:ins>
      <w:del w:id="363" w:author="Sarthak Shukla" w:date="2023-05-03T12:14:00Z">
        <w:r w:rsidDel="00F907F7">
          <w:rPr>
            <w:rFonts w:ascii="Times New Roman" w:eastAsia="Times New Roman" w:hAnsi="Times New Roman" w:cs="Times New Roman"/>
            <w:i/>
          </w:rPr>
          <w:delText>C</w:delText>
        </w:r>
      </w:del>
      <w:r>
        <w:rPr>
          <w:rFonts w:ascii="Times New Roman" w:eastAsia="Times New Roman" w:hAnsi="Times New Roman" w:cs="Times New Roman"/>
          <w:i/>
        </w:rPr>
        <w:t xml:space="preserve">onsensus </w:t>
      </w:r>
      <w:ins w:id="364" w:author="Sarthak Shukla" w:date="2023-05-03T12:14:00Z">
        <w:r w:rsidR="00F907F7">
          <w:rPr>
            <w:rFonts w:ascii="Times New Roman" w:eastAsia="Times New Roman" w:hAnsi="Times New Roman" w:cs="Times New Roman"/>
            <w:i/>
          </w:rPr>
          <w:t>t</w:t>
        </w:r>
      </w:ins>
      <w:del w:id="365" w:author="Sarthak Shukla" w:date="2023-05-03T12:14:00Z">
        <w:r w:rsidDel="00F907F7">
          <w:rPr>
            <w:rFonts w:ascii="Times New Roman" w:eastAsia="Times New Roman" w:hAnsi="Times New Roman" w:cs="Times New Roman"/>
            <w:i/>
          </w:rPr>
          <w:delText>T</w:delText>
        </w:r>
      </w:del>
      <w:r>
        <w:rPr>
          <w:rFonts w:ascii="Times New Roman" w:eastAsia="Times New Roman" w:hAnsi="Times New Roman" w:cs="Times New Roman"/>
          <w:i/>
        </w:rPr>
        <w:t>ree</w:t>
      </w:r>
      <w:ins w:id="366" w:author="Sarthak Shukla" w:date="2023-05-03T12:13:00Z">
        <w:r w:rsidR="00F907F7">
          <w:rPr>
            <w:rFonts w:ascii="Times New Roman" w:eastAsia="Times New Roman" w:hAnsi="Times New Roman" w:cs="Times New Roman"/>
            <w:i/>
          </w:rPr>
          <w:t xml:space="preserve"> </w:t>
        </w:r>
      </w:ins>
      <w:ins w:id="367" w:author="Sarthak Shukla" w:date="2023-05-03T12:14:00Z">
        <w:r w:rsidR="00F907F7">
          <w:rPr>
            <w:rFonts w:ascii="Times New Roman" w:eastAsia="Times New Roman" w:hAnsi="Times New Roman" w:cs="Times New Roman"/>
            <w:i/>
          </w:rPr>
          <w:t>c</w:t>
        </w:r>
      </w:ins>
      <w:ins w:id="368" w:author="Sarthak Shukla" w:date="2023-05-03T12:13:00Z">
        <w:r w:rsidR="00F907F7">
          <w:rPr>
            <w:rFonts w:ascii="Times New Roman" w:eastAsia="Times New Roman" w:hAnsi="Times New Roman" w:cs="Times New Roman"/>
            <w:i/>
          </w:rPr>
          <w:t xml:space="preserve">reated </w:t>
        </w:r>
      </w:ins>
      <w:ins w:id="369" w:author="Sarthak Shukla" w:date="2023-05-03T12:14:00Z">
        <w:r w:rsidR="00F907F7">
          <w:rPr>
            <w:rFonts w:ascii="Times New Roman" w:eastAsia="Times New Roman" w:hAnsi="Times New Roman" w:cs="Times New Roman"/>
            <w:i/>
          </w:rPr>
          <w:t>from</w:t>
        </w:r>
      </w:ins>
      <w:ins w:id="370" w:author="Sarthak Shukla" w:date="2023-05-03T12:13:00Z">
        <w:r w:rsidR="00F907F7">
          <w:rPr>
            <w:rFonts w:ascii="Times New Roman" w:eastAsia="Times New Roman" w:hAnsi="Times New Roman" w:cs="Times New Roman"/>
            <w:i/>
          </w:rPr>
          <w:t xml:space="preserve"> MrBayes </w:t>
        </w:r>
      </w:ins>
      <w:ins w:id="371" w:author="Sarthak Shukla" w:date="2023-05-03T12:14:00Z">
        <w:r w:rsidR="00F907F7">
          <w:rPr>
            <w:rFonts w:ascii="Times New Roman" w:eastAsia="Times New Roman" w:hAnsi="Times New Roman" w:cs="Times New Roman"/>
            <w:i/>
          </w:rPr>
          <w:t>u</w:t>
        </w:r>
      </w:ins>
      <w:ins w:id="372" w:author="Sarthak Shukla" w:date="2023-05-03T12:13:00Z">
        <w:r w:rsidR="00F907F7">
          <w:rPr>
            <w:rFonts w:ascii="Times New Roman" w:eastAsia="Times New Roman" w:hAnsi="Times New Roman" w:cs="Times New Roman"/>
            <w:i/>
          </w:rPr>
          <w:t xml:space="preserve">sing </w:t>
        </w:r>
      </w:ins>
      <w:ins w:id="373" w:author="Sarthak Shukla" w:date="2023-05-03T12:14:00Z">
        <w:r w:rsidR="00F907F7">
          <w:rPr>
            <w:rFonts w:ascii="Times New Roman" w:eastAsia="Times New Roman" w:hAnsi="Times New Roman" w:cs="Times New Roman"/>
            <w:i/>
          </w:rPr>
          <w:t>p</w:t>
        </w:r>
      </w:ins>
      <w:ins w:id="374" w:author="Sarthak Shukla" w:date="2023-05-03T12:13:00Z">
        <w:r w:rsidR="00F907F7">
          <w:rPr>
            <w:rFonts w:ascii="Times New Roman" w:eastAsia="Times New Roman" w:hAnsi="Times New Roman" w:cs="Times New Roman"/>
            <w:i/>
          </w:rPr>
          <w:t>rocess</w:t>
        </w:r>
      </w:ins>
      <w:ins w:id="375" w:author="Sarthak Shukla" w:date="2023-05-03T12:14:00Z">
        <w:r w:rsidR="00F907F7">
          <w:rPr>
            <w:rFonts w:ascii="Times New Roman" w:eastAsia="Times New Roman" w:hAnsi="Times New Roman" w:cs="Times New Roman"/>
            <w:i/>
          </w:rPr>
          <w:t xml:space="preserve">ed morphological </w:t>
        </w:r>
      </w:ins>
      <w:proofErr w:type="gramStart"/>
      <w:ins w:id="376" w:author="Sarthak Shukla" w:date="2023-05-03T13:58:00Z">
        <w:r w:rsidR="00F72FC1">
          <w:rPr>
            <w:rFonts w:ascii="Times New Roman" w:eastAsia="Times New Roman" w:hAnsi="Times New Roman" w:cs="Times New Roman"/>
            <w:i/>
          </w:rPr>
          <w:t>data</w:t>
        </w:r>
      </w:ins>
      <w:ins w:id="377" w:author="Sarthak Shukla" w:date="2023-05-03T14:23:00Z">
        <w:r w:rsidR="000E0804">
          <w:rPr>
            <w:rFonts w:ascii="Times New Roman" w:eastAsia="Times New Roman" w:hAnsi="Times New Roman" w:cs="Times New Roman"/>
            <w:i/>
          </w:rPr>
          <w:t>(</w:t>
        </w:r>
        <w:proofErr w:type="gramEnd"/>
        <w:r w:rsidR="000E0804">
          <w:rPr>
            <w:rFonts w:ascii="Times New Roman" w:eastAsia="Times New Roman" w:hAnsi="Times New Roman" w:cs="Times New Roman"/>
            <w:i/>
          </w:rPr>
          <w:t xml:space="preserve">red labelled taxa are outgroup and </w:t>
        </w:r>
      </w:ins>
      <w:ins w:id="378" w:author="Sarthak Shukla" w:date="2023-05-03T14:24:00Z">
        <w:r w:rsidR="000E0804">
          <w:rPr>
            <w:rFonts w:ascii="Times New Roman" w:eastAsia="Times New Roman" w:hAnsi="Times New Roman" w:cs="Times New Roman"/>
            <w:i/>
          </w:rPr>
          <w:t>purple labelled taxa are Inquilines</w:t>
        </w:r>
      </w:ins>
      <w:ins w:id="379" w:author="Sarthak Shukla" w:date="2023-05-03T14:23:00Z">
        <w:r w:rsidR="000E0804">
          <w:rPr>
            <w:rFonts w:ascii="Times New Roman" w:eastAsia="Times New Roman" w:hAnsi="Times New Roman" w:cs="Times New Roman"/>
            <w:i/>
          </w:rPr>
          <w:t>)</w:t>
        </w:r>
      </w:ins>
      <w:ins w:id="380" w:author="Sarthak Shukla" w:date="2023-05-03T13:58:00Z">
        <w:r w:rsidR="00F72FC1">
          <w:rPr>
            <w:rFonts w:ascii="Times New Roman" w:eastAsia="Times New Roman" w:hAnsi="Times New Roman" w:cs="Times New Roman"/>
            <w:i/>
          </w:rPr>
          <w:t>.</w:t>
        </w:r>
      </w:ins>
      <w:commentRangeEnd w:id="359"/>
      <w:ins w:id="381" w:author="Sarthak Shukla" w:date="2023-05-03T13:59:00Z">
        <w:r w:rsidR="00F72FC1">
          <w:rPr>
            <w:rStyle w:val="CommentReference"/>
          </w:rPr>
          <w:commentReference w:id="359"/>
        </w:r>
        <w:commentRangeEnd w:id="360"/>
        <w:r w:rsidR="00F72FC1">
          <w:rPr>
            <w:rStyle w:val="CommentReference"/>
          </w:rPr>
          <w:commentReference w:id="360"/>
        </w:r>
      </w:ins>
    </w:p>
    <w:p w14:paraId="56325619" w14:textId="77777777" w:rsidR="00285AE6" w:rsidRDefault="00285AE6" w:rsidP="00B35FCF">
      <w:pPr>
        <w:rPr>
          <w:ins w:id="382" w:author="Sarthak Shukla" w:date="2023-05-03T14:26:00Z"/>
          <w:rFonts w:ascii="Times New Roman" w:eastAsia="Times New Roman" w:hAnsi="Times New Roman" w:cs="Times New Roman"/>
          <w:i/>
        </w:rPr>
      </w:pPr>
    </w:p>
    <w:p w14:paraId="59B8F3B9" w14:textId="77777777" w:rsidR="000E0804" w:rsidRDefault="000E0804" w:rsidP="00B35FCF">
      <w:pPr>
        <w:rPr>
          <w:rFonts w:ascii="Times New Roman" w:eastAsia="Times New Roman" w:hAnsi="Times New Roman" w:cs="Times New Roman"/>
          <w:i/>
        </w:rPr>
        <w:pPrChange w:id="383" w:author="Sarthak Shukla" w:date="2023-05-03T13:54:00Z">
          <w:pPr>
            <w:jc w:val="center"/>
          </w:pPr>
        </w:pPrChange>
      </w:pPr>
    </w:p>
    <w:p w14:paraId="3C2C0A0B" w14:textId="24E721A7" w:rsidR="00B20F54" w:rsidDel="00285AE6" w:rsidRDefault="000E0804">
      <w:pPr>
        <w:jc w:val="center"/>
        <w:rPr>
          <w:del w:id="384" w:author="Sarthak Shukla" w:date="2023-05-03T14:27:00Z"/>
          <w:rFonts w:ascii="Times New Roman" w:eastAsia="Times New Roman" w:hAnsi="Times New Roman" w:cs="Times New Roman"/>
          <w:i/>
        </w:rPr>
      </w:pPr>
      <w:ins w:id="385" w:author="Sarthak Shukla" w:date="2023-05-03T14:26:00Z">
        <w:r w:rsidRPr="000E0804">
          <w:rPr>
            <w:rFonts w:ascii="Times New Roman" w:eastAsia="Times New Roman" w:hAnsi="Times New Roman" w:cs="Times New Roman"/>
            <w:i/>
            <w:noProof/>
          </w:rPr>
          <w:drawing>
            <wp:inline distT="0" distB="0" distL="0" distR="0" wp14:anchorId="5202C348" wp14:editId="4D2400AF">
              <wp:extent cx="5943600" cy="3279775"/>
              <wp:effectExtent l="0" t="0" r="0" b="0"/>
              <wp:docPr id="51007893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78933" name="Picture 1" descr="Diagram&#10;&#10;Description automatically generated"/>
                      <pic:cNvPicPr/>
                    </pic:nvPicPr>
                    <pic:blipFill>
                      <a:blip r:embed="rId18"/>
                      <a:stretch>
                        <a:fillRect/>
                      </a:stretch>
                    </pic:blipFill>
                    <pic:spPr>
                      <a:xfrm>
                        <a:off x="0" y="0"/>
                        <a:ext cx="5943600" cy="3279775"/>
                      </a:xfrm>
                      <a:prstGeom prst="rect">
                        <a:avLst/>
                      </a:prstGeom>
                    </pic:spPr>
                  </pic:pic>
                </a:graphicData>
              </a:graphic>
            </wp:inline>
          </w:drawing>
        </w:r>
      </w:ins>
    </w:p>
    <w:p w14:paraId="4A75CB76" w14:textId="77777777" w:rsidR="00285AE6" w:rsidRDefault="00285AE6">
      <w:pPr>
        <w:jc w:val="center"/>
        <w:rPr>
          <w:ins w:id="386" w:author="Sarthak Shukla" w:date="2023-05-03T14:35:00Z"/>
          <w:rFonts w:ascii="Times New Roman" w:eastAsia="Times New Roman" w:hAnsi="Times New Roman" w:cs="Times New Roman"/>
          <w:i/>
        </w:rPr>
      </w:pPr>
    </w:p>
    <w:p w14:paraId="55D1D22E" w14:textId="77777777" w:rsidR="00285AE6" w:rsidRDefault="00285AE6">
      <w:pPr>
        <w:jc w:val="center"/>
        <w:rPr>
          <w:ins w:id="387" w:author="Sarthak Shukla" w:date="2023-05-03T14:35:00Z"/>
          <w:rFonts w:ascii="Times New Roman" w:eastAsia="Times New Roman" w:hAnsi="Times New Roman" w:cs="Times New Roman"/>
          <w:i/>
        </w:rPr>
      </w:pPr>
    </w:p>
    <w:p w14:paraId="008A25BC" w14:textId="1F3D819B" w:rsidR="00B20F54" w:rsidDel="000E0804" w:rsidRDefault="00000000" w:rsidP="000E0804">
      <w:pPr>
        <w:jc w:val="center"/>
        <w:rPr>
          <w:del w:id="388" w:author="Sarthak Shukla" w:date="2023-05-03T14:27:00Z"/>
          <w:rFonts w:ascii="Times New Roman" w:eastAsia="Times New Roman" w:hAnsi="Times New Roman" w:cs="Times New Roman"/>
          <w:i/>
        </w:rPr>
        <w:pPrChange w:id="389" w:author="Sarthak Shukla" w:date="2023-05-03T14:27:00Z">
          <w:pPr/>
        </w:pPrChange>
      </w:pPr>
      <w:commentRangeStart w:id="390"/>
      <w:del w:id="391" w:author="Sarthak Shukla" w:date="2023-05-03T14:24:00Z">
        <w:r w:rsidDel="000E0804">
          <w:rPr>
            <w:rFonts w:ascii="Times New Roman" w:eastAsia="Times New Roman" w:hAnsi="Times New Roman" w:cs="Times New Roman"/>
            <w:i/>
            <w:noProof/>
          </w:rPr>
          <w:lastRenderedPageBreak/>
          <w:drawing>
            <wp:inline distT="114300" distB="114300" distL="114300" distR="114300" wp14:anchorId="722D1E78" wp14:editId="4658C1BA">
              <wp:extent cx="6862763" cy="383799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6862763" cy="3837990"/>
                      </a:xfrm>
                      <a:prstGeom prst="rect">
                        <a:avLst/>
                      </a:prstGeom>
                      <a:ln/>
                    </pic:spPr>
                  </pic:pic>
                </a:graphicData>
              </a:graphic>
            </wp:inline>
          </w:drawing>
        </w:r>
      </w:del>
      <w:commentRangeEnd w:id="390"/>
      <w:del w:id="392" w:author="Sarthak Shukla" w:date="2023-05-03T14:27:00Z">
        <w:r w:rsidR="000E0804" w:rsidDel="000E0804">
          <w:rPr>
            <w:rStyle w:val="CommentReference"/>
          </w:rPr>
          <w:commentReference w:id="390"/>
        </w:r>
      </w:del>
    </w:p>
    <w:p w14:paraId="4ED659B0" w14:textId="77777777" w:rsidR="00B20F54" w:rsidDel="000E0804" w:rsidRDefault="00B20F54" w:rsidP="000E0804">
      <w:pPr>
        <w:rPr>
          <w:del w:id="393" w:author="Sarthak Shukla" w:date="2023-05-03T14:27:00Z"/>
          <w:rFonts w:ascii="Times New Roman" w:eastAsia="Times New Roman" w:hAnsi="Times New Roman" w:cs="Times New Roman"/>
          <w:i/>
        </w:rPr>
        <w:pPrChange w:id="394" w:author="Sarthak Shukla" w:date="2023-05-03T14:27:00Z">
          <w:pPr>
            <w:jc w:val="center"/>
          </w:pPr>
        </w:pPrChange>
      </w:pPr>
    </w:p>
    <w:p w14:paraId="103B9E37" w14:textId="77777777" w:rsidR="00B20F54" w:rsidDel="000E0804" w:rsidRDefault="00B20F54">
      <w:pPr>
        <w:jc w:val="center"/>
        <w:rPr>
          <w:del w:id="395" w:author="Sarthak Shukla" w:date="2023-05-03T14:27:00Z"/>
          <w:rFonts w:ascii="Times New Roman" w:eastAsia="Times New Roman" w:hAnsi="Times New Roman" w:cs="Times New Roman"/>
          <w:i/>
        </w:rPr>
      </w:pPr>
    </w:p>
    <w:p w14:paraId="5A316AC9" w14:textId="47808E37"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t xml:space="preserve">Figure 2 </w:t>
      </w:r>
      <w:del w:id="396" w:author="Sarthak Shukla" w:date="2023-05-03T12:14:00Z">
        <w:r w:rsidDel="00F907F7">
          <w:rPr>
            <w:rFonts w:ascii="Times New Roman" w:eastAsia="Times New Roman" w:hAnsi="Times New Roman" w:cs="Times New Roman"/>
            <w:i/>
          </w:rPr>
          <w:delText>-</w:delText>
        </w:r>
      </w:del>
      <w:ins w:id="397" w:author="Sarthak Shukla" w:date="2023-05-03T12:14:00Z">
        <w:r w:rsidR="00F907F7">
          <w:rPr>
            <w:rFonts w:ascii="Times New Roman" w:eastAsia="Times New Roman" w:hAnsi="Times New Roman" w:cs="Times New Roman"/>
            <w:i/>
          </w:rPr>
          <w:t>–</w:t>
        </w:r>
      </w:ins>
      <w:r>
        <w:rPr>
          <w:rFonts w:ascii="Times New Roman" w:eastAsia="Times New Roman" w:hAnsi="Times New Roman" w:cs="Times New Roman"/>
          <w:i/>
        </w:rPr>
        <w:t xml:space="preserve"> </w:t>
      </w:r>
      <w:ins w:id="398" w:author="Sarthak Shukla" w:date="2023-05-03T12:14:00Z">
        <w:r w:rsidR="00F907F7">
          <w:rPr>
            <w:rFonts w:ascii="Times New Roman" w:eastAsia="Times New Roman" w:hAnsi="Times New Roman" w:cs="Times New Roman"/>
            <w:i/>
          </w:rPr>
          <w:t>Mesquite m</w:t>
        </w:r>
      </w:ins>
      <w:del w:id="399" w:author="Sarthak Shukla" w:date="2023-05-03T12:14:00Z">
        <w:r w:rsidDel="00F907F7">
          <w:rPr>
            <w:rFonts w:ascii="Times New Roman" w:eastAsia="Times New Roman" w:hAnsi="Times New Roman" w:cs="Times New Roman"/>
            <w:i/>
          </w:rPr>
          <w:delText>M</w:delText>
        </w:r>
      </w:del>
      <w:r>
        <w:rPr>
          <w:rFonts w:ascii="Times New Roman" w:eastAsia="Times New Roman" w:hAnsi="Times New Roman" w:cs="Times New Roman"/>
          <w:i/>
        </w:rPr>
        <w:t>irror tree with mapped traits</w:t>
      </w:r>
      <w:ins w:id="400" w:author="Sarthak Shukla" w:date="2023-05-03T12:15:00Z">
        <w:r w:rsidR="00F907F7">
          <w:rPr>
            <w:rFonts w:ascii="Times New Roman" w:eastAsia="Times New Roman" w:hAnsi="Times New Roman" w:cs="Times New Roman"/>
            <w:i/>
          </w:rPr>
          <w:t xml:space="preserve"> built from character matrix and the Bayesian consensus tree (single chamber and vegetative locations highlighted in green; multi-chambered and reproductive locations highlighted</w:t>
        </w:r>
      </w:ins>
      <w:ins w:id="401" w:author="Sarthak Shukla" w:date="2023-05-03T12:16:00Z">
        <w:r w:rsidR="00F907F7">
          <w:rPr>
            <w:rFonts w:ascii="Times New Roman" w:eastAsia="Times New Roman" w:hAnsi="Times New Roman" w:cs="Times New Roman"/>
            <w:i/>
          </w:rPr>
          <w:t xml:space="preserve"> in blue)</w:t>
        </w:r>
      </w:ins>
    </w:p>
    <w:p w14:paraId="34DA93D0" w14:textId="77777777" w:rsidR="00B20F54" w:rsidRDefault="00B20F54">
      <w:pPr>
        <w:rPr>
          <w:ins w:id="402" w:author="Sarthak Shukla" w:date="2023-05-03T14:09:00Z"/>
          <w:rFonts w:ascii="Times New Roman" w:eastAsia="Times New Roman" w:hAnsi="Times New Roman" w:cs="Times New Roman"/>
          <w:i/>
        </w:rPr>
      </w:pPr>
    </w:p>
    <w:p w14:paraId="1C311119" w14:textId="22526A10" w:rsidR="00631747" w:rsidRDefault="00631747">
      <w:pPr>
        <w:rPr>
          <w:rFonts w:ascii="Times New Roman" w:eastAsia="Times New Roman" w:hAnsi="Times New Roman" w:cs="Times New Roman"/>
          <w:i/>
        </w:rPr>
      </w:pPr>
      <w:ins w:id="403" w:author="Sarthak Shukla" w:date="2023-05-03T14:09:00Z">
        <w:r w:rsidRPr="00631747">
          <w:rPr>
            <w:rFonts w:ascii="Times New Roman" w:eastAsia="Times New Roman" w:hAnsi="Times New Roman" w:cs="Times New Roman"/>
            <w:i/>
          </w:rPr>
          <w:lastRenderedPageBreak/>
          <w:drawing>
            <wp:inline distT="0" distB="0" distL="0" distR="0" wp14:anchorId="4EBBB9C9" wp14:editId="6AEF434A">
              <wp:extent cx="5943600" cy="3428365"/>
              <wp:effectExtent l="0" t="0" r="0" b="635"/>
              <wp:docPr id="572549019"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49019" name="Picture 1" descr="Chart, diagram&#10;&#10;Description automatically generated"/>
                      <pic:cNvPicPr/>
                    </pic:nvPicPr>
                    <pic:blipFill>
                      <a:blip r:embed="rId20"/>
                      <a:stretch>
                        <a:fillRect/>
                      </a:stretch>
                    </pic:blipFill>
                    <pic:spPr>
                      <a:xfrm>
                        <a:off x="0" y="0"/>
                        <a:ext cx="5943600" cy="3428365"/>
                      </a:xfrm>
                      <a:prstGeom prst="rect">
                        <a:avLst/>
                      </a:prstGeom>
                    </pic:spPr>
                  </pic:pic>
                </a:graphicData>
              </a:graphic>
            </wp:inline>
          </w:drawing>
        </w:r>
      </w:ins>
    </w:p>
    <w:p w14:paraId="40655087" w14:textId="375F0012" w:rsidR="00B20F54" w:rsidRDefault="00000000">
      <w:pPr>
        <w:rPr>
          <w:rFonts w:ascii="Times New Roman" w:eastAsia="Times New Roman" w:hAnsi="Times New Roman" w:cs="Times New Roman"/>
          <w:i/>
        </w:rPr>
      </w:pPr>
      <w:commentRangeStart w:id="404"/>
      <w:del w:id="405" w:author="Sarthak Shukla" w:date="2023-05-03T14:09:00Z">
        <w:r w:rsidDel="00631747">
          <w:rPr>
            <w:rFonts w:ascii="Times New Roman" w:eastAsia="Times New Roman" w:hAnsi="Times New Roman" w:cs="Times New Roman"/>
            <w:i/>
            <w:noProof/>
          </w:rPr>
          <w:drawing>
            <wp:inline distT="114300" distB="114300" distL="114300" distR="114300" wp14:anchorId="639D7F46" wp14:editId="529284BC">
              <wp:extent cx="6785105" cy="42624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6785105" cy="4262438"/>
                      </a:xfrm>
                      <a:prstGeom prst="rect">
                        <a:avLst/>
                      </a:prstGeom>
                      <a:ln/>
                    </pic:spPr>
                  </pic:pic>
                </a:graphicData>
              </a:graphic>
            </wp:inline>
          </w:drawing>
        </w:r>
      </w:del>
      <w:commentRangeEnd w:id="404"/>
      <w:r w:rsidR="00631747">
        <w:rPr>
          <w:rStyle w:val="CommentReference"/>
        </w:rPr>
        <w:commentReference w:id="404"/>
      </w:r>
    </w:p>
    <w:p w14:paraId="09CF2D34" w14:textId="77777777" w:rsidR="00B20F54" w:rsidRDefault="00B20F54">
      <w:pPr>
        <w:jc w:val="center"/>
        <w:rPr>
          <w:rFonts w:ascii="Times New Roman" w:eastAsia="Times New Roman" w:hAnsi="Times New Roman" w:cs="Times New Roman"/>
          <w:i/>
        </w:rPr>
      </w:pPr>
    </w:p>
    <w:p w14:paraId="6C05D56A" w14:textId="77777777" w:rsidR="00B20F54" w:rsidRDefault="00B20F54">
      <w:pPr>
        <w:jc w:val="center"/>
        <w:rPr>
          <w:rFonts w:ascii="Times New Roman" w:eastAsia="Times New Roman" w:hAnsi="Times New Roman" w:cs="Times New Roman"/>
          <w:i/>
        </w:rPr>
      </w:pPr>
    </w:p>
    <w:p w14:paraId="36D9462F" w14:textId="10FC036E"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lastRenderedPageBreak/>
        <w:t>Figure 3 - Table of Pagel Test Results for Bayesian Consensus Tree</w:t>
      </w:r>
      <w:ins w:id="406" w:author="Sarthak Shukla" w:date="2023-05-03T12:16:00Z">
        <w:r w:rsidR="00F907F7">
          <w:rPr>
            <w:rFonts w:ascii="Times New Roman" w:eastAsia="Times New Roman" w:hAnsi="Times New Roman" w:cs="Times New Roman"/>
            <w:i/>
          </w:rPr>
          <w:t xml:space="preserve"> with BayesTraitsV4 compatible </w:t>
        </w:r>
      </w:ins>
      <w:ins w:id="407" w:author="Sarthak Shukla" w:date="2023-05-03T12:17:00Z">
        <w:r w:rsidR="00F907F7">
          <w:rPr>
            <w:rFonts w:ascii="Times New Roman" w:eastAsia="Times New Roman" w:hAnsi="Times New Roman" w:cs="Times New Roman"/>
            <w:i/>
          </w:rPr>
          <w:t>character matrix (running: Omnibus test, 2 Contingent Changes Tests, and 2 Temporal Order Tests)</w:t>
        </w:r>
      </w:ins>
    </w:p>
    <w:p w14:paraId="48664A85" w14:textId="77777777" w:rsidR="00B20F54" w:rsidRDefault="00B20F54">
      <w:pPr>
        <w:jc w:val="center"/>
        <w:rPr>
          <w:rFonts w:ascii="Times New Roman" w:eastAsia="Times New Roman" w:hAnsi="Times New Roman" w:cs="Times New Roman"/>
          <w:i/>
        </w:rPr>
      </w:pPr>
    </w:p>
    <w:p w14:paraId="1745BB2B" w14:textId="77777777" w:rsidR="00B20F54" w:rsidRDefault="00B20F54">
      <w:pPr>
        <w:jc w:val="center"/>
        <w:rPr>
          <w:rFonts w:ascii="Times New Roman" w:eastAsia="Times New Roman" w:hAnsi="Times New Roman" w:cs="Times New Roman"/>
          <w:i/>
        </w:rPr>
      </w:pPr>
    </w:p>
    <w:tbl>
      <w:tblPr>
        <w:tblStyle w:val="a"/>
        <w:tblW w:w="93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60"/>
        <w:gridCol w:w="1860"/>
      </w:tblGrid>
      <w:tr w:rsidR="00B20F54" w14:paraId="760F8936" w14:textId="77777777">
        <w:trPr>
          <w:jc w:val="center"/>
        </w:trPr>
        <w:tc>
          <w:tcPr>
            <w:tcW w:w="1860" w:type="dxa"/>
            <w:shd w:val="clear" w:color="auto" w:fill="auto"/>
            <w:tcMar>
              <w:top w:w="100" w:type="dxa"/>
              <w:left w:w="100" w:type="dxa"/>
              <w:bottom w:w="100" w:type="dxa"/>
              <w:right w:w="100" w:type="dxa"/>
            </w:tcMar>
          </w:tcPr>
          <w:p w14:paraId="692A14D8" w14:textId="77777777" w:rsidR="00B20F54" w:rsidRDefault="00B20F5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860" w:type="dxa"/>
            <w:shd w:val="clear" w:color="auto" w:fill="auto"/>
            <w:tcMar>
              <w:top w:w="100" w:type="dxa"/>
              <w:left w:w="100" w:type="dxa"/>
              <w:bottom w:w="100" w:type="dxa"/>
              <w:right w:w="100" w:type="dxa"/>
            </w:tcMar>
          </w:tcPr>
          <w:p w14:paraId="0E6E937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Pagel Tests</w:t>
            </w:r>
          </w:p>
        </w:tc>
        <w:tc>
          <w:tcPr>
            <w:tcW w:w="1860" w:type="dxa"/>
            <w:shd w:val="clear" w:color="auto" w:fill="auto"/>
            <w:tcMar>
              <w:top w:w="100" w:type="dxa"/>
              <w:left w:w="100" w:type="dxa"/>
              <w:bottom w:w="100" w:type="dxa"/>
              <w:right w:w="100" w:type="dxa"/>
            </w:tcMar>
          </w:tcPr>
          <w:p w14:paraId="431BEC6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Log Likelihood</w:t>
            </w:r>
          </w:p>
        </w:tc>
        <w:tc>
          <w:tcPr>
            <w:tcW w:w="1860" w:type="dxa"/>
            <w:shd w:val="clear" w:color="auto" w:fill="auto"/>
            <w:tcMar>
              <w:top w:w="100" w:type="dxa"/>
              <w:left w:w="100" w:type="dxa"/>
              <w:bottom w:w="100" w:type="dxa"/>
              <w:right w:w="100" w:type="dxa"/>
            </w:tcMar>
          </w:tcPr>
          <w:p w14:paraId="21494A1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X^2</w:t>
            </w:r>
          </w:p>
        </w:tc>
        <w:tc>
          <w:tcPr>
            <w:tcW w:w="1860" w:type="dxa"/>
            <w:shd w:val="clear" w:color="auto" w:fill="auto"/>
            <w:tcMar>
              <w:top w:w="100" w:type="dxa"/>
              <w:left w:w="100" w:type="dxa"/>
              <w:bottom w:w="100" w:type="dxa"/>
              <w:right w:w="100" w:type="dxa"/>
            </w:tcMar>
          </w:tcPr>
          <w:p w14:paraId="13AD2FC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w:t>
            </w:r>
            <w:proofErr w:type="spellStart"/>
            <w:r>
              <w:rPr>
                <w:rFonts w:ascii="Times New Roman" w:eastAsia="Times New Roman" w:hAnsi="Times New Roman" w:cs="Times New Roman"/>
                <w:b/>
              </w:rPr>
              <w:t>val</w:t>
            </w:r>
            <w:proofErr w:type="spellEnd"/>
          </w:p>
        </w:tc>
      </w:tr>
      <w:tr w:rsidR="00B20F54" w14:paraId="24035E4A" w14:textId="77777777">
        <w:trPr>
          <w:jc w:val="center"/>
        </w:trPr>
        <w:tc>
          <w:tcPr>
            <w:tcW w:w="1860" w:type="dxa"/>
            <w:shd w:val="clear" w:color="auto" w:fill="auto"/>
            <w:tcMar>
              <w:top w:w="100" w:type="dxa"/>
              <w:left w:w="100" w:type="dxa"/>
              <w:bottom w:w="100" w:type="dxa"/>
              <w:right w:w="100" w:type="dxa"/>
            </w:tcMar>
          </w:tcPr>
          <w:p w14:paraId="4D0FD03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Omnibus</w:t>
            </w:r>
          </w:p>
        </w:tc>
        <w:tc>
          <w:tcPr>
            <w:tcW w:w="1860" w:type="dxa"/>
            <w:shd w:val="clear" w:color="auto" w:fill="auto"/>
            <w:tcMar>
              <w:top w:w="100" w:type="dxa"/>
              <w:left w:w="100" w:type="dxa"/>
              <w:bottom w:w="100" w:type="dxa"/>
              <w:right w:w="100" w:type="dxa"/>
            </w:tcMar>
          </w:tcPr>
          <w:p w14:paraId="72B44BC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Independent Model (df=4)</w:t>
            </w:r>
          </w:p>
        </w:tc>
        <w:tc>
          <w:tcPr>
            <w:tcW w:w="1860" w:type="dxa"/>
            <w:shd w:val="clear" w:color="auto" w:fill="auto"/>
            <w:tcMar>
              <w:top w:w="100" w:type="dxa"/>
              <w:left w:w="100" w:type="dxa"/>
              <w:bottom w:w="100" w:type="dxa"/>
              <w:right w:w="100" w:type="dxa"/>
            </w:tcMar>
          </w:tcPr>
          <w:p w14:paraId="09CB5A0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-36.527</w:t>
            </w:r>
          </w:p>
        </w:tc>
        <w:tc>
          <w:tcPr>
            <w:tcW w:w="1860" w:type="dxa"/>
            <w:shd w:val="clear" w:color="auto" w:fill="auto"/>
            <w:tcMar>
              <w:top w:w="100" w:type="dxa"/>
              <w:left w:w="100" w:type="dxa"/>
              <w:bottom w:w="100" w:type="dxa"/>
              <w:right w:w="100" w:type="dxa"/>
            </w:tcMar>
          </w:tcPr>
          <w:p w14:paraId="594863A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860" w:type="dxa"/>
            <w:shd w:val="clear" w:color="auto" w:fill="auto"/>
            <w:tcMar>
              <w:top w:w="100" w:type="dxa"/>
              <w:left w:w="100" w:type="dxa"/>
              <w:bottom w:w="100" w:type="dxa"/>
              <w:right w:w="100" w:type="dxa"/>
            </w:tcMar>
          </w:tcPr>
          <w:p w14:paraId="4924CE1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r>
      <w:tr w:rsidR="00B20F54" w14:paraId="6EE5FB00" w14:textId="77777777">
        <w:trPr>
          <w:jc w:val="center"/>
        </w:trPr>
        <w:tc>
          <w:tcPr>
            <w:tcW w:w="1860" w:type="dxa"/>
            <w:shd w:val="clear" w:color="auto" w:fill="auto"/>
            <w:tcMar>
              <w:top w:w="100" w:type="dxa"/>
              <w:left w:w="100" w:type="dxa"/>
              <w:bottom w:w="100" w:type="dxa"/>
              <w:right w:w="100" w:type="dxa"/>
            </w:tcMar>
          </w:tcPr>
          <w:p w14:paraId="3045021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Omnibus</w:t>
            </w:r>
          </w:p>
        </w:tc>
        <w:tc>
          <w:tcPr>
            <w:tcW w:w="1860" w:type="dxa"/>
            <w:shd w:val="clear" w:color="auto" w:fill="auto"/>
            <w:tcMar>
              <w:top w:w="100" w:type="dxa"/>
              <w:left w:w="100" w:type="dxa"/>
              <w:bottom w:w="100" w:type="dxa"/>
              <w:right w:w="100" w:type="dxa"/>
            </w:tcMar>
          </w:tcPr>
          <w:p w14:paraId="626F0C7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Dependent Model (df=8)</w:t>
            </w:r>
          </w:p>
        </w:tc>
        <w:tc>
          <w:tcPr>
            <w:tcW w:w="1860" w:type="dxa"/>
            <w:shd w:val="clear" w:color="auto" w:fill="auto"/>
            <w:tcMar>
              <w:top w:w="100" w:type="dxa"/>
              <w:left w:w="100" w:type="dxa"/>
              <w:bottom w:w="100" w:type="dxa"/>
              <w:right w:w="100" w:type="dxa"/>
            </w:tcMar>
          </w:tcPr>
          <w:p w14:paraId="593D393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-34.621</w:t>
            </w:r>
          </w:p>
        </w:tc>
        <w:tc>
          <w:tcPr>
            <w:tcW w:w="1860" w:type="dxa"/>
            <w:shd w:val="clear" w:color="auto" w:fill="auto"/>
            <w:tcMar>
              <w:top w:w="100" w:type="dxa"/>
              <w:left w:w="100" w:type="dxa"/>
              <w:bottom w:w="100" w:type="dxa"/>
              <w:right w:w="100" w:type="dxa"/>
            </w:tcMar>
          </w:tcPr>
          <w:p w14:paraId="1CC80D75"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3.812</w:t>
            </w:r>
          </w:p>
        </w:tc>
        <w:tc>
          <w:tcPr>
            <w:tcW w:w="1860" w:type="dxa"/>
            <w:shd w:val="clear" w:color="auto" w:fill="auto"/>
            <w:tcMar>
              <w:top w:w="100" w:type="dxa"/>
              <w:left w:w="100" w:type="dxa"/>
              <w:bottom w:w="100" w:type="dxa"/>
              <w:right w:w="100" w:type="dxa"/>
            </w:tcMar>
          </w:tcPr>
          <w:p w14:paraId="41B8F04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0.432</w:t>
            </w:r>
          </w:p>
        </w:tc>
      </w:tr>
      <w:tr w:rsidR="00B20F54" w14:paraId="7328AF5B" w14:textId="77777777">
        <w:trPr>
          <w:jc w:val="center"/>
        </w:trPr>
        <w:tc>
          <w:tcPr>
            <w:tcW w:w="1860" w:type="dxa"/>
            <w:shd w:val="clear" w:color="auto" w:fill="auto"/>
            <w:tcMar>
              <w:top w:w="100" w:type="dxa"/>
              <w:left w:w="100" w:type="dxa"/>
              <w:bottom w:w="100" w:type="dxa"/>
              <w:right w:w="100" w:type="dxa"/>
            </w:tcMar>
          </w:tcPr>
          <w:p w14:paraId="07DB25D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Contingent Changes</w:t>
            </w:r>
          </w:p>
        </w:tc>
        <w:tc>
          <w:tcPr>
            <w:tcW w:w="1860" w:type="dxa"/>
            <w:shd w:val="clear" w:color="auto" w:fill="auto"/>
            <w:tcMar>
              <w:top w:w="100" w:type="dxa"/>
              <w:left w:w="100" w:type="dxa"/>
              <w:bottom w:w="100" w:type="dxa"/>
              <w:right w:w="100" w:type="dxa"/>
            </w:tcMar>
          </w:tcPr>
          <w:p w14:paraId="7D475FE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Dependent Model w/ constraints:  q12=q34 &amp; q21=q43 (df=7)</w:t>
            </w:r>
          </w:p>
        </w:tc>
        <w:tc>
          <w:tcPr>
            <w:tcW w:w="1860" w:type="dxa"/>
            <w:shd w:val="clear" w:color="auto" w:fill="auto"/>
            <w:tcMar>
              <w:top w:w="100" w:type="dxa"/>
              <w:left w:w="100" w:type="dxa"/>
              <w:bottom w:w="100" w:type="dxa"/>
              <w:right w:w="100" w:type="dxa"/>
            </w:tcMar>
          </w:tcPr>
          <w:p w14:paraId="36360C1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-34.623</w:t>
            </w:r>
          </w:p>
        </w:tc>
        <w:tc>
          <w:tcPr>
            <w:tcW w:w="1860" w:type="dxa"/>
            <w:shd w:val="clear" w:color="auto" w:fill="auto"/>
            <w:tcMar>
              <w:top w:w="100" w:type="dxa"/>
              <w:left w:w="100" w:type="dxa"/>
              <w:bottom w:w="100" w:type="dxa"/>
              <w:right w:w="100" w:type="dxa"/>
            </w:tcMar>
          </w:tcPr>
          <w:p w14:paraId="527B723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0.004</w:t>
            </w:r>
          </w:p>
        </w:tc>
        <w:tc>
          <w:tcPr>
            <w:tcW w:w="1860" w:type="dxa"/>
            <w:shd w:val="clear" w:color="auto" w:fill="auto"/>
            <w:tcMar>
              <w:top w:w="100" w:type="dxa"/>
              <w:left w:w="100" w:type="dxa"/>
              <w:bottom w:w="100" w:type="dxa"/>
              <w:right w:w="100" w:type="dxa"/>
            </w:tcMar>
          </w:tcPr>
          <w:p w14:paraId="64D8FB2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0.9496</w:t>
            </w:r>
          </w:p>
        </w:tc>
      </w:tr>
      <w:tr w:rsidR="00B20F54" w14:paraId="566184E8" w14:textId="77777777">
        <w:trPr>
          <w:jc w:val="center"/>
        </w:trPr>
        <w:tc>
          <w:tcPr>
            <w:tcW w:w="1860" w:type="dxa"/>
            <w:shd w:val="clear" w:color="auto" w:fill="auto"/>
            <w:tcMar>
              <w:top w:w="100" w:type="dxa"/>
              <w:left w:w="100" w:type="dxa"/>
              <w:bottom w:w="100" w:type="dxa"/>
              <w:right w:w="100" w:type="dxa"/>
            </w:tcMar>
          </w:tcPr>
          <w:p w14:paraId="7ADC373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Contingent Changes</w:t>
            </w:r>
          </w:p>
        </w:tc>
        <w:tc>
          <w:tcPr>
            <w:tcW w:w="1860" w:type="dxa"/>
            <w:shd w:val="clear" w:color="auto" w:fill="auto"/>
            <w:tcMar>
              <w:top w:w="100" w:type="dxa"/>
              <w:left w:w="100" w:type="dxa"/>
              <w:bottom w:w="100" w:type="dxa"/>
              <w:right w:w="100" w:type="dxa"/>
            </w:tcMar>
          </w:tcPr>
          <w:p w14:paraId="6D3FD85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Dependent Model w/ constraints: q13=q24 &amp; q31=q42 (df=7)</w:t>
            </w:r>
          </w:p>
        </w:tc>
        <w:tc>
          <w:tcPr>
            <w:tcW w:w="1860" w:type="dxa"/>
            <w:shd w:val="clear" w:color="auto" w:fill="auto"/>
            <w:tcMar>
              <w:top w:w="100" w:type="dxa"/>
              <w:left w:w="100" w:type="dxa"/>
              <w:bottom w:w="100" w:type="dxa"/>
              <w:right w:w="100" w:type="dxa"/>
            </w:tcMar>
          </w:tcPr>
          <w:p w14:paraId="455AFF2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-34.627</w:t>
            </w:r>
          </w:p>
        </w:tc>
        <w:tc>
          <w:tcPr>
            <w:tcW w:w="1860" w:type="dxa"/>
            <w:shd w:val="clear" w:color="auto" w:fill="auto"/>
            <w:tcMar>
              <w:top w:w="100" w:type="dxa"/>
              <w:left w:w="100" w:type="dxa"/>
              <w:bottom w:w="100" w:type="dxa"/>
              <w:right w:w="100" w:type="dxa"/>
            </w:tcMar>
          </w:tcPr>
          <w:p w14:paraId="4EFA957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0.012</w:t>
            </w:r>
          </w:p>
        </w:tc>
        <w:tc>
          <w:tcPr>
            <w:tcW w:w="1860" w:type="dxa"/>
            <w:shd w:val="clear" w:color="auto" w:fill="auto"/>
            <w:tcMar>
              <w:top w:w="100" w:type="dxa"/>
              <w:left w:w="100" w:type="dxa"/>
              <w:bottom w:w="100" w:type="dxa"/>
              <w:right w:w="100" w:type="dxa"/>
            </w:tcMar>
          </w:tcPr>
          <w:p w14:paraId="7E45C9F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0.9128</w:t>
            </w:r>
          </w:p>
        </w:tc>
      </w:tr>
      <w:tr w:rsidR="00B20F54" w14:paraId="7E66CA69" w14:textId="77777777">
        <w:trPr>
          <w:jc w:val="center"/>
        </w:trPr>
        <w:tc>
          <w:tcPr>
            <w:tcW w:w="1860" w:type="dxa"/>
            <w:shd w:val="clear" w:color="auto" w:fill="auto"/>
            <w:tcMar>
              <w:top w:w="100" w:type="dxa"/>
              <w:left w:w="100" w:type="dxa"/>
              <w:bottom w:w="100" w:type="dxa"/>
              <w:right w:w="100" w:type="dxa"/>
            </w:tcMar>
          </w:tcPr>
          <w:p w14:paraId="7634AE7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Temporal Order</w:t>
            </w:r>
          </w:p>
        </w:tc>
        <w:tc>
          <w:tcPr>
            <w:tcW w:w="1860" w:type="dxa"/>
            <w:shd w:val="clear" w:color="auto" w:fill="auto"/>
            <w:tcMar>
              <w:top w:w="100" w:type="dxa"/>
              <w:left w:w="100" w:type="dxa"/>
              <w:bottom w:w="100" w:type="dxa"/>
              <w:right w:w="100" w:type="dxa"/>
            </w:tcMar>
          </w:tcPr>
          <w:p w14:paraId="5E15100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Dependent Model w/ constraints: q12=q13(df=7)</w:t>
            </w:r>
          </w:p>
        </w:tc>
        <w:tc>
          <w:tcPr>
            <w:tcW w:w="1860" w:type="dxa"/>
            <w:shd w:val="clear" w:color="auto" w:fill="auto"/>
            <w:tcMar>
              <w:top w:w="100" w:type="dxa"/>
              <w:left w:w="100" w:type="dxa"/>
              <w:bottom w:w="100" w:type="dxa"/>
              <w:right w:w="100" w:type="dxa"/>
            </w:tcMar>
          </w:tcPr>
          <w:p w14:paraId="691584E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-34.490</w:t>
            </w:r>
          </w:p>
        </w:tc>
        <w:tc>
          <w:tcPr>
            <w:tcW w:w="1860" w:type="dxa"/>
            <w:shd w:val="clear" w:color="auto" w:fill="auto"/>
            <w:tcMar>
              <w:top w:w="100" w:type="dxa"/>
              <w:left w:w="100" w:type="dxa"/>
              <w:bottom w:w="100" w:type="dxa"/>
              <w:right w:w="100" w:type="dxa"/>
            </w:tcMar>
          </w:tcPr>
          <w:p w14:paraId="7997BAD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0.262</w:t>
            </w:r>
          </w:p>
        </w:tc>
        <w:tc>
          <w:tcPr>
            <w:tcW w:w="1860" w:type="dxa"/>
            <w:shd w:val="clear" w:color="auto" w:fill="auto"/>
            <w:tcMar>
              <w:top w:w="100" w:type="dxa"/>
              <w:left w:w="100" w:type="dxa"/>
              <w:bottom w:w="100" w:type="dxa"/>
              <w:right w:w="100" w:type="dxa"/>
            </w:tcMar>
          </w:tcPr>
          <w:p w14:paraId="4CE8147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0.6087</w:t>
            </w:r>
          </w:p>
        </w:tc>
      </w:tr>
      <w:tr w:rsidR="00B20F54" w14:paraId="4095A0EA" w14:textId="77777777">
        <w:trPr>
          <w:jc w:val="center"/>
        </w:trPr>
        <w:tc>
          <w:tcPr>
            <w:tcW w:w="1860" w:type="dxa"/>
            <w:shd w:val="clear" w:color="auto" w:fill="auto"/>
            <w:tcMar>
              <w:top w:w="100" w:type="dxa"/>
              <w:left w:w="100" w:type="dxa"/>
              <w:bottom w:w="100" w:type="dxa"/>
              <w:right w:w="100" w:type="dxa"/>
            </w:tcMar>
          </w:tcPr>
          <w:p w14:paraId="4870178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Temporal Order</w:t>
            </w:r>
          </w:p>
        </w:tc>
        <w:tc>
          <w:tcPr>
            <w:tcW w:w="1860" w:type="dxa"/>
            <w:shd w:val="clear" w:color="auto" w:fill="auto"/>
            <w:tcMar>
              <w:top w:w="100" w:type="dxa"/>
              <w:left w:w="100" w:type="dxa"/>
              <w:bottom w:w="100" w:type="dxa"/>
              <w:right w:w="100" w:type="dxa"/>
            </w:tcMar>
          </w:tcPr>
          <w:p w14:paraId="0F4379C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Dependent Model w/ constraints: q42=q43 (df=7)</w:t>
            </w:r>
          </w:p>
        </w:tc>
        <w:tc>
          <w:tcPr>
            <w:tcW w:w="1860" w:type="dxa"/>
            <w:shd w:val="clear" w:color="auto" w:fill="auto"/>
            <w:tcMar>
              <w:top w:w="100" w:type="dxa"/>
              <w:left w:w="100" w:type="dxa"/>
              <w:bottom w:w="100" w:type="dxa"/>
              <w:right w:w="100" w:type="dxa"/>
            </w:tcMar>
          </w:tcPr>
          <w:p w14:paraId="2AA371B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-34.621</w:t>
            </w:r>
          </w:p>
        </w:tc>
        <w:tc>
          <w:tcPr>
            <w:tcW w:w="1860" w:type="dxa"/>
            <w:shd w:val="clear" w:color="auto" w:fill="auto"/>
            <w:tcMar>
              <w:top w:w="100" w:type="dxa"/>
              <w:left w:w="100" w:type="dxa"/>
              <w:bottom w:w="100" w:type="dxa"/>
              <w:right w:w="100" w:type="dxa"/>
            </w:tcMar>
          </w:tcPr>
          <w:p w14:paraId="5B4DD8E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0.0</w:t>
            </w:r>
          </w:p>
        </w:tc>
        <w:tc>
          <w:tcPr>
            <w:tcW w:w="1860" w:type="dxa"/>
            <w:shd w:val="clear" w:color="auto" w:fill="auto"/>
            <w:tcMar>
              <w:top w:w="100" w:type="dxa"/>
              <w:left w:w="100" w:type="dxa"/>
              <w:bottom w:w="100" w:type="dxa"/>
              <w:right w:w="100" w:type="dxa"/>
            </w:tcMar>
          </w:tcPr>
          <w:p w14:paraId="548655C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w:t>
            </w:r>
          </w:p>
        </w:tc>
      </w:tr>
    </w:tbl>
    <w:p w14:paraId="474B00E2" w14:textId="77777777" w:rsidR="00B20F54" w:rsidRDefault="00B20F54">
      <w:pPr>
        <w:jc w:val="center"/>
        <w:rPr>
          <w:rFonts w:ascii="Times New Roman" w:eastAsia="Times New Roman" w:hAnsi="Times New Roman" w:cs="Times New Roman"/>
          <w:i/>
        </w:rPr>
      </w:pPr>
    </w:p>
    <w:p w14:paraId="236DA9B5" w14:textId="77777777" w:rsidR="00B20F54" w:rsidRDefault="00B20F54">
      <w:pPr>
        <w:jc w:val="center"/>
        <w:rPr>
          <w:rFonts w:ascii="Times New Roman" w:eastAsia="Times New Roman" w:hAnsi="Times New Roman" w:cs="Times New Roman"/>
          <w:i/>
        </w:rPr>
      </w:pPr>
    </w:p>
    <w:p w14:paraId="411442CB" w14:textId="1C986D41"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t xml:space="preserve">Figure 4 - Visualization of 8-rate </w:t>
      </w:r>
      <w:ins w:id="408" w:author="Sarthak Shukla" w:date="2023-05-03T12:31:00Z">
        <w:r w:rsidR="00AE4180">
          <w:rPr>
            <w:rFonts w:ascii="Times New Roman" w:eastAsia="Times New Roman" w:hAnsi="Times New Roman" w:cs="Times New Roman"/>
            <w:i/>
          </w:rPr>
          <w:t>d</w:t>
        </w:r>
      </w:ins>
      <w:del w:id="409" w:author="Sarthak Shukla" w:date="2023-05-03T12:31:00Z">
        <w:r w:rsidDel="00AE4180">
          <w:rPr>
            <w:rFonts w:ascii="Times New Roman" w:eastAsia="Times New Roman" w:hAnsi="Times New Roman" w:cs="Times New Roman"/>
            <w:i/>
          </w:rPr>
          <w:delText>D</w:delText>
        </w:r>
      </w:del>
      <w:r>
        <w:rPr>
          <w:rFonts w:ascii="Times New Roman" w:eastAsia="Times New Roman" w:hAnsi="Times New Roman" w:cs="Times New Roman"/>
          <w:i/>
        </w:rPr>
        <w:t xml:space="preserve">ependent </w:t>
      </w:r>
      <w:ins w:id="410" w:author="Sarthak Shukla" w:date="2023-05-03T12:31:00Z">
        <w:r w:rsidR="00AE4180">
          <w:rPr>
            <w:rFonts w:ascii="Times New Roman" w:eastAsia="Times New Roman" w:hAnsi="Times New Roman" w:cs="Times New Roman"/>
            <w:i/>
          </w:rPr>
          <w:t>m</w:t>
        </w:r>
      </w:ins>
      <w:del w:id="411" w:author="Sarthak Shukla" w:date="2023-05-03T12:31:00Z">
        <w:r w:rsidDel="00AE4180">
          <w:rPr>
            <w:rFonts w:ascii="Times New Roman" w:eastAsia="Times New Roman" w:hAnsi="Times New Roman" w:cs="Times New Roman"/>
            <w:i/>
          </w:rPr>
          <w:delText>M</w:delText>
        </w:r>
      </w:del>
      <w:r>
        <w:rPr>
          <w:rFonts w:ascii="Times New Roman" w:eastAsia="Times New Roman" w:hAnsi="Times New Roman" w:cs="Times New Roman"/>
          <w:i/>
        </w:rPr>
        <w:t>odel</w:t>
      </w:r>
      <w:ins w:id="412" w:author="Sarthak Shukla" w:date="2023-05-03T12:31:00Z">
        <w:r w:rsidR="00AE4180">
          <w:rPr>
            <w:rFonts w:ascii="Times New Roman" w:eastAsia="Times New Roman" w:hAnsi="Times New Roman" w:cs="Times New Roman"/>
            <w:i/>
          </w:rPr>
          <w:t xml:space="preserve"> used to set constraints </w:t>
        </w:r>
      </w:ins>
      <w:ins w:id="413" w:author="Sarthak Shukla" w:date="2023-05-03T12:32:00Z">
        <w:r w:rsidR="00AE4180">
          <w:rPr>
            <w:rFonts w:ascii="Times New Roman" w:eastAsia="Times New Roman" w:hAnsi="Times New Roman" w:cs="Times New Roman"/>
            <w:i/>
          </w:rPr>
          <w:t xml:space="preserve">for Pagel </w:t>
        </w:r>
      </w:ins>
      <w:ins w:id="414" w:author="Sarthak Shukla" w:date="2023-05-03T13:21:00Z">
        <w:r w:rsidR="00F21076">
          <w:rPr>
            <w:rFonts w:ascii="Times New Roman" w:eastAsia="Times New Roman" w:hAnsi="Times New Roman" w:cs="Times New Roman"/>
            <w:i/>
          </w:rPr>
          <w:t>tests.</w:t>
        </w:r>
      </w:ins>
    </w:p>
    <w:p w14:paraId="41534EDF" w14:textId="77777777" w:rsidR="00B20F54" w:rsidRDefault="00B20F54">
      <w:pPr>
        <w:jc w:val="center"/>
        <w:rPr>
          <w:rFonts w:ascii="Times New Roman" w:eastAsia="Times New Roman" w:hAnsi="Times New Roman" w:cs="Times New Roman"/>
          <w:i/>
        </w:rPr>
      </w:pPr>
    </w:p>
    <w:p w14:paraId="340594C8" w14:textId="77777777" w:rsidR="00B20F54" w:rsidRDefault="00000000">
      <w:pPr>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14:anchorId="2CA76409" wp14:editId="2CB575CD">
            <wp:extent cx="5943600" cy="4318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4318000"/>
                    </a:xfrm>
                    <a:prstGeom prst="rect">
                      <a:avLst/>
                    </a:prstGeom>
                    <a:ln/>
                  </pic:spPr>
                </pic:pic>
              </a:graphicData>
            </a:graphic>
          </wp:inline>
        </w:drawing>
      </w:r>
    </w:p>
    <w:p w14:paraId="55299957" w14:textId="77777777" w:rsidR="00B20F54" w:rsidRDefault="00B20F54">
      <w:pPr>
        <w:jc w:val="center"/>
        <w:rPr>
          <w:rFonts w:ascii="Times New Roman" w:eastAsia="Times New Roman" w:hAnsi="Times New Roman" w:cs="Times New Roman"/>
          <w:i/>
        </w:rPr>
      </w:pPr>
    </w:p>
    <w:p w14:paraId="37EC92E5" w14:textId="0C4DCDA6"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t xml:space="preserve">Figure 5 - Character </w:t>
      </w:r>
      <w:ins w:id="415" w:author="Sarthak Shukla" w:date="2023-05-03T12:32:00Z">
        <w:r w:rsidR="00AE4180">
          <w:rPr>
            <w:rFonts w:ascii="Times New Roman" w:eastAsia="Times New Roman" w:hAnsi="Times New Roman" w:cs="Times New Roman"/>
            <w:i/>
          </w:rPr>
          <w:t>m</w:t>
        </w:r>
      </w:ins>
      <w:del w:id="416" w:author="Sarthak Shukla" w:date="2023-05-03T12:32:00Z">
        <w:r w:rsidDel="00AE4180">
          <w:rPr>
            <w:rFonts w:ascii="Times New Roman" w:eastAsia="Times New Roman" w:hAnsi="Times New Roman" w:cs="Times New Roman"/>
            <w:i/>
          </w:rPr>
          <w:delText>M</w:delText>
        </w:r>
      </w:del>
      <w:r>
        <w:rPr>
          <w:rFonts w:ascii="Times New Roman" w:eastAsia="Times New Roman" w:hAnsi="Times New Roman" w:cs="Times New Roman"/>
          <w:i/>
        </w:rPr>
        <w:t>atrix</w:t>
      </w:r>
      <w:ins w:id="417" w:author="Sarthak Shukla" w:date="2023-05-03T12:32:00Z">
        <w:r w:rsidR="00AE4180">
          <w:rPr>
            <w:rFonts w:ascii="Times New Roman" w:eastAsia="Times New Roman" w:hAnsi="Times New Roman" w:cs="Times New Roman"/>
            <w:i/>
          </w:rPr>
          <w:t xml:space="preserve"> created in Mesquite and used to generate mirror </w:t>
        </w:r>
      </w:ins>
      <w:ins w:id="418" w:author="Sarthak Shukla" w:date="2023-05-03T13:21:00Z">
        <w:r w:rsidR="00F21076">
          <w:rPr>
            <w:rFonts w:ascii="Times New Roman" w:eastAsia="Times New Roman" w:hAnsi="Times New Roman" w:cs="Times New Roman"/>
            <w:i/>
          </w:rPr>
          <w:t>tree.</w:t>
        </w:r>
      </w:ins>
    </w:p>
    <w:p w14:paraId="09CC3170" w14:textId="77777777" w:rsidR="00B20F54" w:rsidRDefault="00000000">
      <w:pPr>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14:anchorId="48750CB8" wp14:editId="4D75C11D">
            <wp:extent cx="3624263" cy="575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624263" cy="5753100"/>
                    </a:xfrm>
                    <a:prstGeom prst="rect">
                      <a:avLst/>
                    </a:prstGeom>
                    <a:ln/>
                  </pic:spPr>
                </pic:pic>
              </a:graphicData>
            </a:graphic>
          </wp:inline>
        </w:drawing>
      </w:r>
    </w:p>
    <w:p w14:paraId="79914BC8" w14:textId="77777777" w:rsidR="00B20F54" w:rsidRDefault="00B20F54">
      <w:pPr>
        <w:rPr>
          <w:rFonts w:ascii="Times New Roman" w:eastAsia="Times New Roman" w:hAnsi="Times New Roman" w:cs="Times New Roman"/>
          <w:i/>
        </w:rPr>
      </w:pPr>
    </w:p>
    <w:p w14:paraId="56153D67" w14:textId="77777777" w:rsidR="00B20F54" w:rsidRDefault="00B20F54">
      <w:pPr>
        <w:jc w:val="center"/>
        <w:rPr>
          <w:rFonts w:ascii="Times New Roman" w:eastAsia="Times New Roman" w:hAnsi="Times New Roman" w:cs="Times New Roman"/>
          <w:i/>
        </w:rPr>
      </w:pPr>
    </w:p>
    <w:p w14:paraId="07E17B1A" w14:textId="77777777" w:rsidR="00B20F54" w:rsidRDefault="00B20F54">
      <w:pPr>
        <w:jc w:val="center"/>
        <w:rPr>
          <w:rFonts w:ascii="Times New Roman" w:eastAsia="Times New Roman" w:hAnsi="Times New Roman" w:cs="Times New Roman"/>
          <w:i/>
        </w:rPr>
      </w:pPr>
    </w:p>
    <w:p w14:paraId="703C5063" w14:textId="040B3DDC"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t>Figure 6 - Table of Pagel Test Results for 1407 Bayesian Trees</w:t>
      </w:r>
      <w:ins w:id="419" w:author="Sarthak Shukla" w:date="2023-05-03T12:18:00Z">
        <w:r w:rsidR="00F907F7">
          <w:rPr>
            <w:rFonts w:ascii="Times New Roman" w:eastAsia="Times New Roman" w:hAnsi="Times New Roman" w:cs="Times New Roman"/>
            <w:i/>
          </w:rPr>
          <w:t xml:space="preserve"> </w:t>
        </w:r>
        <w:r w:rsidR="00F907F7">
          <w:rPr>
            <w:rFonts w:ascii="Times New Roman" w:eastAsia="Times New Roman" w:hAnsi="Times New Roman" w:cs="Times New Roman"/>
            <w:i/>
          </w:rPr>
          <w:t>with BayesTraitsV4 compatible character matrix (running: Omnibus test, 2 Contingent Changes Tests, and 2 Temporal Order Tests)</w:t>
        </w:r>
      </w:ins>
    </w:p>
    <w:p w14:paraId="54E4CBCB" w14:textId="77777777" w:rsidR="00B20F54" w:rsidRDefault="00B20F54">
      <w:pPr>
        <w:jc w:val="center"/>
        <w:rPr>
          <w:rFonts w:ascii="Times New Roman" w:eastAsia="Times New Roman" w:hAnsi="Times New Roman" w:cs="Times New Roman"/>
          <w:i/>
        </w:rPr>
      </w:pPr>
    </w:p>
    <w:tbl>
      <w:tblPr>
        <w:tblStyle w:val="a0"/>
        <w:tblpPr w:leftFromText="180" w:rightFromText="180" w:vertAnchor="text" w:tblpY="1"/>
        <w:tblOverlap w:val="never"/>
        <w:tblW w:w="94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420" w:author="Sarthak Shukla" w:date="2023-05-03T12:26:00Z">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2060"/>
        <w:gridCol w:w="1800"/>
        <w:gridCol w:w="1867"/>
        <w:gridCol w:w="2102"/>
        <w:gridCol w:w="707"/>
        <w:gridCol w:w="915"/>
        <w:tblGridChange w:id="421">
          <w:tblGrid>
            <w:gridCol w:w="1095"/>
            <w:gridCol w:w="2190"/>
            <w:gridCol w:w="2355"/>
            <w:gridCol w:w="2070"/>
            <w:gridCol w:w="735"/>
            <w:gridCol w:w="915"/>
          </w:tblGrid>
        </w:tblGridChange>
      </w:tblGrid>
      <w:tr w:rsidR="00B20F54" w14:paraId="23580940" w14:textId="77777777" w:rsidTr="00AE4180">
        <w:trPr>
          <w:trPrChange w:id="422" w:author="Sarthak Shukla" w:date="2023-05-03T12:26:00Z">
            <w:trPr>
              <w:jc w:val="center"/>
            </w:trPr>
          </w:trPrChange>
        </w:trPr>
        <w:tc>
          <w:tcPr>
            <w:tcW w:w="2060" w:type="dxa"/>
            <w:shd w:val="clear" w:color="auto" w:fill="auto"/>
            <w:tcMar>
              <w:top w:w="100" w:type="dxa"/>
              <w:left w:w="100" w:type="dxa"/>
              <w:bottom w:w="100" w:type="dxa"/>
              <w:right w:w="100" w:type="dxa"/>
            </w:tcMar>
            <w:tcPrChange w:id="423" w:author="Sarthak Shukla" w:date="2023-05-03T12:26:00Z">
              <w:tcPr>
                <w:tcW w:w="1095" w:type="dxa"/>
                <w:shd w:val="clear" w:color="auto" w:fill="auto"/>
                <w:tcMar>
                  <w:top w:w="100" w:type="dxa"/>
                  <w:left w:w="100" w:type="dxa"/>
                  <w:bottom w:w="100" w:type="dxa"/>
                  <w:right w:w="100" w:type="dxa"/>
                </w:tcMar>
              </w:tcPr>
            </w:tcPrChange>
          </w:tcPr>
          <w:p w14:paraId="686AFEE3" w14:textId="77777777" w:rsidR="00B20F54" w:rsidRDefault="00B20F54" w:rsidP="00F907F7">
            <w:pPr>
              <w:widowControl w:val="0"/>
              <w:pBdr>
                <w:top w:val="nil"/>
                <w:left w:val="nil"/>
                <w:bottom w:val="nil"/>
                <w:right w:val="nil"/>
                <w:between w:val="nil"/>
              </w:pBdr>
              <w:spacing w:line="240" w:lineRule="auto"/>
              <w:rPr>
                <w:rFonts w:ascii="Times New Roman" w:eastAsia="Times New Roman" w:hAnsi="Times New Roman" w:cs="Times New Roman"/>
                <w:b/>
              </w:rPr>
              <w:pPrChange w:id="424" w:author="Sarthak Shukla" w:date="2023-05-03T12:21:00Z">
                <w:pPr>
                  <w:widowControl w:val="0"/>
                  <w:pBdr>
                    <w:top w:val="nil"/>
                    <w:left w:val="nil"/>
                    <w:bottom w:val="nil"/>
                    <w:right w:val="nil"/>
                    <w:between w:val="nil"/>
                  </w:pBdr>
                  <w:spacing w:line="240" w:lineRule="auto"/>
                </w:pPr>
              </w:pPrChange>
            </w:pPr>
          </w:p>
        </w:tc>
        <w:tc>
          <w:tcPr>
            <w:tcW w:w="1800" w:type="dxa"/>
            <w:shd w:val="clear" w:color="auto" w:fill="auto"/>
            <w:tcMar>
              <w:top w:w="100" w:type="dxa"/>
              <w:left w:w="100" w:type="dxa"/>
              <w:bottom w:w="100" w:type="dxa"/>
              <w:right w:w="100" w:type="dxa"/>
            </w:tcMar>
            <w:tcPrChange w:id="425" w:author="Sarthak Shukla" w:date="2023-05-03T12:26:00Z">
              <w:tcPr>
                <w:tcW w:w="2190" w:type="dxa"/>
                <w:shd w:val="clear" w:color="auto" w:fill="auto"/>
                <w:tcMar>
                  <w:top w:w="100" w:type="dxa"/>
                  <w:left w:w="100" w:type="dxa"/>
                  <w:bottom w:w="100" w:type="dxa"/>
                  <w:right w:w="100" w:type="dxa"/>
                </w:tcMar>
              </w:tcPr>
            </w:tcPrChange>
          </w:tcPr>
          <w:p w14:paraId="6BC149FE"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b/>
              </w:rPr>
              <w:pPrChange w:id="426"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b/>
              </w:rPr>
              <w:t>Pagel tests</w:t>
            </w:r>
          </w:p>
        </w:tc>
        <w:tc>
          <w:tcPr>
            <w:tcW w:w="1867" w:type="dxa"/>
            <w:shd w:val="clear" w:color="auto" w:fill="auto"/>
            <w:tcMar>
              <w:top w:w="100" w:type="dxa"/>
              <w:left w:w="100" w:type="dxa"/>
              <w:bottom w:w="100" w:type="dxa"/>
              <w:right w:w="100" w:type="dxa"/>
            </w:tcMar>
            <w:tcPrChange w:id="427" w:author="Sarthak Shukla" w:date="2023-05-03T12:26:00Z">
              <w:tcPr>
                <w:tcW w:w="2355" w:type="dxa"/>
                <w:shd w:val="clear" w:color="auto" w:fill="auto"/>
                <w:tcMar>
                  <w:top w:w="100" w:type="dxa"/>
                  <w:left w:w="100" w:type="dxa"/>
                  <w:bottom w:w="100" w:type="dxa"/>
                  <w:right w:w="100" w:type="dxa"/>
                </w:tcMar>
              </w:tcPr>
            </w:tcPrChange>
          </w:tcPr>
          <w:p w14:paraId="714074F4"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b/>
              </w:rPr>
              <w:pPrChange w:id="428"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b/>
              </w:rPr>
              <w:t>Min to Max Log Likelihood Range</w:t>
            </w:r>
          </w:p>
        </w:tc>
        <w:tc>
          <w:tcPr>
            <w:tcW w:w="2102" w:type="dxa"/>
            <w:shd w:val="clear" w:color="auto" w:fill="auto"/>
            <w:tcMar>
              <w:top w:w="100" w:type="dxa"/>
              <w:left w:w="100" w:type="dxa"/>
              <w:bottom w:w="100" w:type="dxa"/>
              <w:right w:w="100" w:type="dxa"/>
            </w:tcMar>
            <w:tcPrChange w:id="429" w:author="Sarthak Shukla" w:date="2023-05-03T12:26:00Z">
              <w:tcPr>
                <w:tcW w:w="2070" w:type="dxa"/>
                <w:shd w:val="clear" w:color="auto" w:fill="auto"/>
                <w:tcMar>
                  <w:top w:w="100" w:type="dxa"/>
                  <w:left w:w="100" w:type="dxa"/>
                  <w:bottom w:w="100" w:type="dxa"/>
                  <w:right w:w="100" w:type="dxa"/>
                </w:tcMar>
              </w:tcPr>
            </w:tcPrChange>
          </w:tcPr>
          <w:p w14:paraId="50D3B332"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b/>
              </w:rPr>
              <w:pPrChange w:id="430"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b/>
              </w:rPr>
              <w:t>Average Log Likelihood</w:t>
            </w:r>
          </w:p>
        </w:tc>
        <w:tc>
          <w:tcPr>
            <w:tcW w:w="707" w:type="dxa"/>
            <w:shd w:val="clear" w:color="auto" w:fill="auto"/>
            <w:tcMar>
              <w:top w:w="100" w:type="dxa"/>
              <w:left w:w="100" w:type="dxa"/>
              <w:bottom w:w="100" w:type="dxa"/>
              <w:right w:w="100" w:type="dxa"/>
            </w:tcMar>
            <w:tcPrChange w:id="431" w:author="Sarthak Shukla" w:date="2023-05-03T12:26:00Z">
              <w:tcPr>
                <w:tcW w:w="735" w:type="dxa"/>
                <w:shd w:val="clear" w:color="auto" w:fill="auto"/>
                <w:tcMar>
                  <w:top w:w="100" w:type="dxa"/>
                  <w:left w:w="100" w:type="dxa"/>
                  <w:bottom w:w="100" w:type="dxa"/>
                  <w:right w:w="100" w:type="dxa"/>
                </w:tcMar>
              </w:tcPr>
            </w:tcPrChange>
          </w:tcPr>
          <w:p w14:paraId="648E570F"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b/>
              </w:rPr>
              <w:pPrChange w:id="432"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b/>
              </w:rPr>
              <w:t>X^2</w:t>
            </w:r>
          </w:p>
        </w:tc>
        <w:tc>
          <w:tcPr>
            <w:tcW w:w="915" w:type="dxa"/>
            <w:shd w:val="clear" w:color="auto" w:fill="auto"/>
            <w:tcMar>
              <w:top w:w="100" w:type="dxa"/>
              <w:left w:w="100" w:type="dxa"/>
              <w:bottom w:w="100" w:type="dxa"/>
              <w:right w:w="100" w:type="dxa"/>
            </w:tcMar>
            <w:tcPrChange w:id="433" w:author="Sarthak Shukla" w:date="2023-05-03T12:26:00Z">
              <w:tcPr>
                <w:tcW w:w="915" w:type="dxa"/>
                <w:shd w:val="clear" w:color="auto" w:fill="auto"/>
                <w:tcMar>
                  <w:top w:w="100" w:type="dxa"/>
                  <w:left w:w="100" w:type="dxa"/>
                  <w:bottom w:w="100" w:type="dxa"/>
                  <w:right w:w="100" w:type="dxa"/>
                </w:tcMar>
              </w:tcPr>
            </w:tcPrChange>
          </w:tcPr>
          <w:p w14:paraId="43AEC8BE"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b/>
              </w:rPr>
              <w:pPrChange w:id="434"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b/>
              </w:rPr>
              <w:t>P-</w:t>
            </w:r>
            <w:proofErr w:type="spellStart"/>
            <w:r>
              <w:rPr>
                <w:rFonts w:ascii="Times New Roman" w:eastAsia="Times New Roman" w:hAnsi="Times New Roman" w:cs="Times New Roman"/>
                <w:b/>
              </w:rPr>
              <w:t>val</w:t>
            </w:r>
            <w:proofErr w:type="spellEnd"/>
          </w:p>
        </w:tc>
      </w:tr>
      <w:tr w:rsidR="00B20F54" w14:paraId="05D3A5C6" w14:textId="77777777" w:rsidTr="00AE4180">
        <w:trPr>
          <w:trPrChange w:id="435" w:author="Sarthak Shukla" w:date="2023-05-03T12:26:00Z">
            <w:trPr>
              <w:jc w:val="center"/>
            </w:trPr>
          </w:trPrChange>
        </w:trPr>
        <w:tc>
          <w:tcPr>
            <w:tcW w:w="2060" w:type="dxa"/>
            <w:shd w:val="clear" w:color="auto" w:fill="auto"/>
            <w:tcMar>
              <w:top w:w="100" w:type="dxa"/>
              <w:left w:w="100" w:type="dxa"/>
              <w:bottom w:w="100" w:type="dxa"/>
              <w:right w:w="100" w:type="dxa"/>
            </w:tcMar>
            <w:tcPrChange w:id="436" w:author="Sarthak Shukla" w:date="2023-05-03T12:26:00Z">
              <w:tcPr>
                <w:tcW w:w="1095" w:type="dxa"/>
                <w:shd w:val="clear" w:color="auto" w:fill="auto"/>
                <w:tcMar>
                  <w:top w:w="100" w:type="dxa"/>
                  <w:left w:w="100" w:type="dxa"/>
                  <w:bottom w:w="100" w:type="dxa"/>
                  <w:right w:w="100" w:type="dxa"/>
                </w:tcMar>
              </w:tcPr>
            </w:tcPrChange>
          </w:tcPr>
          <w:p w14:paraId="0367A921"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b/>
              </w:rPr>
              <w:pPrChange w:id="437"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b/>
              </w:rPr>
              <w:t>Omnibus</w:t>
            </w:r>
          </w:p>
        </w:tc>
        <w:tc>
          <w:tcPr>
            <w:tcW w:w="1800" w:type="dxa"/>
            <w:shd w:val="clear" w:color="auto" w:fill="auto"/>
            <w:tcMar>
              <w:top w:w="100" w:type="dxa"/>
              <w:left w:w="100" w:type="dxa"/>
              <w:bottom w:w="100" w:type="dxa"/>
              <w:right w:w="100" w:type="dxa"/>
            </w:tcMar>
            <w:tcPrChange w:id="438" w:author="Sarthak Shukla" w:date="2023-05-03T12:26:00Z">
              <w:tcPr>
                <w:tcW w:w="2190" w:type="dxa"/>
                <w:shd w:val="clear" w:color="auto" w:fill="auto"/>
                <w:tcMar>
                  <w:top w:w="100" w:type="dxa"/>
                  <w:left w:w="100" w:type="dxa"/>
                  <w:bottom w:w="100" w:type="dxa"/>
                  <w:right w:w="100" w:type="dxa"/>
                </w:tcMar>
              </w:tcPr>
            </w:tcPrChange>
          </w:tcPr>
          <w:p w14:paraId="3AD01867"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b/>
              </w:rPr>
              <w:pPrChange w:id="439"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b/>
              </w:rPr>
              <w:t>Independent Model (df=4)</w:t>
            </w:r>
          </w:p>
        </w:tc>
        <w:tc>
          <w:tcPr>
            <w:tcW w:w="1867" w:type="dxa"/>
            <w:shd w:val="clear" w:color="auto" w:fill="auto"/>
            <w:tcMar>
              <w:top w:w="100" w:type="dxa"/>
              <w:left w:w="100" w:type="dxa"/>
              <w:bottom w:w="100" w:type="dxa"/>
              <w:right w:w="100" w:type="dxa"/>
            </w:tcMar>
            <w:tcPrChange w:id="440" w:author="Sarthak Shukla" w:date="2023-05-03T12:26:00Z">
              <w:tcPr>
                <w:tcW w:w="2355" w:type="dxa"/>
                <w:shd w:val="clear" w:color="auto" w:fill="auto"/>
                <w:tcMar>
                  <w:top w:w="100" w:type="dxa"/>
                  <w:left w:w="100" w:type="dxa"/>
                  <w:bottom w:w="100" w:type="dxa"/>
                  <w:right w:w="100" w:type="dxa"/>
                </w:tcMar>
              </w:tcPr>
            </w:tcPrChange>
          </w:tcPr>
          <w:p w14:paraId="5C44F0D9"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rPr>
              <w:pPrChange w:id="441"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rPr>
              <w:t>[-36.53, -34.09]</w:t>
            </w:r>
          </w:p>
        </w:tc>
        <w:tc>
          <w:tcPr>
            <w:tcW w:w="2102" w:type="dxa"/>
            <w:shd w:val="clear" w:color="auto" w:fill="auto"/>
            <w:tcMar>
              <w:top w:w="100" w:type="dxa"/>
              <w:left w:w="100" w:type="dxa"/>
              <w:bottom w:w="100" w:type="dxa"/>
              <w:right w:w="100" w:type="dxa"/>
            </w:tcMar>
            <w:tcPrChange w:id="442" w:author="Sarthak Shukla" w:date="2023-05-03T12:26:00Z">
              <w:tcPr>
                <w:tcW w:w="2070" w:type="dxa"/>
                <w:shd w:val="clear" w:color="auto" w:fill="auto"/>
                <w:tcMar>
                  <w:top w:w="100" w:type="dxa"/>
                  <w:left w:w="100" w:type="dxa"/>
                  <w:bottom w:w="100" w:type="dxa"/>
                  <w:right w:w="100" w:type="dxa"/>
                </w:tcMar>
              </w:tcPr>
            </w:tcPrChange>
          </w:tcPr>
          <w:p w14:paraId="5BD88EF8"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rPr>
              <w:pPrChange w:id="443"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rPr>
              <w:t>-36.47</w:t>
            </w:r>
          </w:p>
        </w:tc>
        <w:tc>
          <w:tcPr>
            <w:tcW w:w="707" w:type="dxa"/>
            <w:shd w:val="clear" w:color="auto" w:fill="auto"/>
            <w:tcMar>
              <w:top w:w="100" w:type="dxa"/>
              <w:left w:w="100" w:type="dxa"/>
              <w:bottom w:w="100" w:type="dxa"/>
              <w:right w:w="100" w:type="dxa"/>
            </w:tcMar>
            <w:tcPrChange w:id="444" w:author="Sarthak Shukla" w:date="2023-05-03T12:26:00Z">
              <w:tcPr>
                <w:tcW w:w="735" w:type="dxa"/>
                <w:shd w:val="clear" w:color="auto" w:fill="auto"/>
                <w:tcMar>
                  <w:top w:w="100" w:type="dxa"/>
                  <w:left w:w="100" w:type="dxa"/>
                  <w:bottom w:w="100" w:type="dxa"/>
                  <w:right w:w="100" w:type="dxa"/>
                </w:tcMar>
              </w:tcPr>
            </w:tcPrChange>
          </w:tcPr>
          <w:p w14:paraId="1DF1ADA4"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rPr>
              <w:pPrChange w:id="445"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rPr>
              <w:t>n/a</w:t>
            </w:r>
          </w:p>
        </w:tc>
        <w:tc>
          <w:tcPr>
            <w:tcW w:w="915" w:type="dxa"/>
            <w:shd w:val="clear" w:color="auto" w:fill="auto"/>
            <w:tcMar>
              <w:top w:w="100" w:type="dxa"/>
              <w:left w:w="100" w:type="dxa"/>
              <w:bottom w:w="100" w:type="dxa"/>
              <w:right w:w="100" w:type="dxa"/>
            </w:tcMar>
            <w:tcPrChange w:id="446" w:author="Sarthak Shukla" w:date="2023-05-03T12:26:00Z">
              <w:tcPr>
                <w:tcW w:w="915" w:type="dxa"/>
                <w:shd w:val="clear" w:color="auto" w:fill="auto"/>
                <w:tcMar>
                  <w:top w:w="100" w:type="dxa"/>
                  <w:left w:w="100" w:type="dxa"/>
                  <w:bottom w:w="100" w:type="dxa"/>
                  <w:right w:w="100" w:type="dxa"/>
                </w:tcMar>
              </w:tcPr>
            </w:tcPrChange>
          </w:tcPr>
          <w:p w14:paraId="5B9F357B"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rPr>
              <w:pPrChange w:id="447"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rPr>
              <w:t>n/a</w:t>
            </w:r>
          </w:p>
        </w:tc>
      </w:tr>
      <w:tr w:rsidR="00B20F54" w14:paraId="5ED07768" w14:textId="77777777" w:rsidTr="00AE4180">
        <w:trPr>
          <w:trPrChange w:id="448" w:author="Sarthak Shukla" w:date="2023-05-03T12:26:00Z">
            <w:trPr>
              <w:jc w:val="center"/>
            </w:trPr>
          </w:trPrChange>
        </w:trPr>
        <w:tc>
          <w:tcPr>
            <w:tcW w:w="2060" w:type="dxa"/>
            <w:shd w:val="clear" w:color="auto" w:fill="auto"/>
            <w:tcMar>
              <w:top w:w="100" w:type="dxa"/>
              <w:left w:w="100" w:type="dxa"/>
              <w:bottom w:w="100" w:type="dxa"/>
              <w:right w:w="100" w:type="dxa"/>
            </w:tcMar>
            <w:tcPrChange w:id="449" w:author="Sarthak Shukla" w:date="2023-05-03T12:26:00Z">
              <w:tcPr>
                <w:tcW w:w="1095" w:type="dxa"/>
                <w:shd w:val="clear" w:color="auto" w:fill="auto"/>
                <w:tcMar>
                  <w:top w:w="100" w:type="dxa"/>
                  <w:left w:w="100" w:type="dxa"/>
                  <w:bottom w:w="100" w:type="dxa"/>
                  <w:right w:w="100" w:type="dxa"/>
                </w:tcMar>
              </w:tcPr>
            </w:tcPrChange>
          </w:tcPr>
          <w:p w14:paraId="238B5A99"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b/>
              </w:rPr>
              <w:pPrChange w:id="450"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b/>
              </w:rPr>
              <w:lastRenderedPageBreak/>
              <w:t>Omnibus</w:t>
            </w:r>
          </w:p>
        </w:tc>
        <w:tc>
          <w:tcPr>
            <w:tcW w:w="1800" w:type="dxa"/>
            <w:shd w:val="clear" w:color="auto" w:fill="auto"/>
            <w:tcMar>
              <w:top w:w="100" w:type="dxa"/>
              <w:left w:w="100" w:type="dxa"/>
              <w:bottom w:w="100" w:type="dxa"/>
              <w:right w:w="100" w:type="dxa"/>
            </w:tcMar>
            <w:tcPrChange w:id="451" w:author="Sarthak Shukla" w:date="2023-05-03T12:26:00Z">
              <w:tcPr>
                <w:tcW w:w="2190" w:type="dxa"/>
                <w:shd w:val="clear" w:color="auto" w:fill="auto"/>
                <w:tcMar>
                  <w:top w:w="100" w:type="dxa"/>
                  <w:left w:w="100" w:type="dxa"/>
                  <w:bottom w:w="100" w:type="dxa"/>
                  <w:right w:w="100" w:type="dxa"/>
                </w:tcMar>
              </w:tcPr>
            </w:tcPrChange>
          </w:tcPr>
          <w:p w14:paraId="341F65DE"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b/>
              </w:rPr>
              <w:pPrChange w:id="452"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b/>
              </w:rPr>
              <w:t>Dependent Model (df=8)</w:t>
            </w:r>
          </w:p>
        </w:tc>
        <w:tc>
          <w:tcPr>
            <w:tcW w:w="1867" w:type="dxa"/>
            <w:shd w:val="clear" w:color="auto" w:fill="auto"/>
            <w:tcMar>
              <w:top w:w="100" w:type="dxa"/>
              <w:left w:w="100" w:type="dxa"/>
              <w:bottom w:w="100" w:type="dxa"/>
              <w:right w:w="100" w:type="dxa"/>
            </w:tcMar>
            <w:tcPrChange w:id="453" w:author="Sarthak Shukla" w:date="2023-05-03T12:26:00Z">
              <w:tcPr>
                <w:tcW w:w="2355" w:type="dxa"/>
                <w:shd w:val="clear" w:color="auto" w:fill="auto"/>
                <w:tcMar>
                  <w:top w:w="100" w:type="dxa"/>
                  <w:left w:w="100" w:type="dxa"/>
                  <w:bottom w:w="100" w:type="dxa"/>
                  <w:right w:w="100" w:type="dxa"/>
                </w:tcMar>
              </w:tcPr>
            </w:tcPrChange>
          </w:tcPr>
          <w:p w14:paraId="3393B7A9"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rPr>
              <w:pPrChange w:id="454"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rPr>
              <w:t>[-34.67, -31.25]</w:t>
            </w:r>
          </w:p>
        </w:tc>
        <w:tc>
          <w:tcPr>
            <w:tcW w:w="2102" w:type="dxa"/>
            <w:shd w:val="clear" w:color="auto" w:fill="auto"/>
            <w:tcMar>
              <w:top w:w="100" w:type="dxa"/>
              <w:left w:w="100" w:type="dxa"/>
              <w:bottom w:w="100" w:type="dxa"/>
              <w:right w:w="100" w:type="dxa"/>
            </w:tcMar>
            <w:tcPrChange w:id="455" w:author="Sarthak Shukla" w:date="2023-05-03T12:26:00Z">
              <w:tcPr>
                <w:tcW w:w="2070" w:type="dxa"/>
                <w:shd w:val="clear" w:color="auto" w:fill="auto"/>
                <w:tcMar>
                  <w:top w:w="100" w:type="dxa"/>
                  <w:left w:w="100" w:type="dxa"/>
                  <w:bottom w:w="100" w:type="dxa"/>
                  <w:right w:w="100" w:type="dxa"/>
                </w:tcMar>
              </w:tcPr>
            </w:tcPrChange>
          </w:tcPr>
          <w:p w14:paraId="44F9A935"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rPr>
              <w:pPrChange w:id="456"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rPr>
              <w:t>-34.21</w:t>
            </w:r>
          </w:p>
        </w:tc>
        <w:tc>
          <w:tcPr>
            <w:tcW w:w="707" w:type="dxa"/>
            <w:shd w:val="clear" w:color="auto" w:fill="auto"/>
            <w:tcMar>
              <w:top w:w="100" w:type="dxa"/>
              <w:left w:w="100" w:type="dxa"/>
              <w:bottom w:w="100" w:type="dxa"/>
              <w:right w:w="100" w:type="dxa"/>
            </w:tcMar>
            <w:tcPrChange w:id="457" w:author="Sarthak Shukla" w:date="2023-05-03T12:26:00Z">
              <w:tcPr>
                <w:tcW w:w="735" w:type="dxa"/>
                <w:shd w:val="clear" w:color="auto" w:fill="auto"/>
                <w:tcMar>
                  <w:top w:w="100" w:type="dxa"/>
                  <w:left w:w="100" w:type="dxa"/>
                  <w:bottom w:w="100" w:type="dxa"/>
                  <w:right w:w="100" w:type="dxa"/>
                </w:tcMar>
              </w:tcPr>
            </w:tcPrChange>
          </w:tcPr>
          <w:p w14:paraId="38DD35CA"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rPr>
              <w:pPrChange w:id="458"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rPr>
              <w:t>4.52</w:t>
            </w:r>
          </w:p>
        </w:tc>
        <w:tc>
          <w:tcPr>
            <w:tcW w:w="915" w:type="dxa"/>
            <w:shd w:val="clear" w:color="auto" w:fill="auto"/>
            <w:tcMar>
              <w:top w:w="100" w:type="dxa"/>
              <w:left w:w="100" w:type="dxa"/>
              <w:bottom w:w="100" w:type="dxa"/>
              <w:right w:w="100" w:type="dxa"/>
            </w:tcMar>
            <w:tcPrChange w:id="459" w:author="Sarthak Shukla" w:date="2023-05-03T12:26:00Z">
              <w:tcPr>
                <w:tcW w:w="915" w:type="dxa"/>
                <w:shd w:val="clear" w:color="auto" w:fill="auto"/>
                <w:tcMar>
                  <w:top w:w="100" w:type="dxa"/>
                  <w:left w:w="100" w:type="dxa"/>
                  <w:bottom w:w="100" w:type="dxa"/>
                  <w:right w:w="100" w:type="dxa"/>
                </w:tcMar>
              </w:tcPr>
            </w:tcPrChange>
          </w:tcPr>
          <w:p w14:paraId="19655091" w14:textId="77777777" w:rsidR="00B20F54" w:rsidRDefault="00000000" w:rsidP="00F907F7">
            <w:pPr>
              <w:widowControl w:val="0"/>
              <w:pBdr>
                <w:top w:val="nil"/>
                <w:left w:val="nil"/>
                <w:bottom w:val="nil"/>
                <w:right w:val="nil"/>
                <w:between w:val="nil"/>
              </w:pBdr>
              <w:spacing w:line="240" w:lineRule="auto"/>
              <w:rPr>
                <w:rFonts w:ascii="Times New Roman" w:eastAsia="Times New Roman" w:hAnsi="Times New Roman" w:cs="Times New Roman"/>
              </w:rPr>
              <w:pPrChange w:id="460" w:author="Sarthak Shukla" w:date="2023-05-03T12:21:00Z">
                <w:pPr>
                  <w:widowControl w:val="0"/>
                  <w:pBdr>
                    <w:top w:val="nil"/>
                    <w:left w:val="nil"/>
                    <w:bottom w:val="nil"/>
                    <w:right w:val="nil"/>
                    <w:between w:val="nil"/>
                  </w:pBdr>
                  <w:spacing w:line="240" w:lineRule="auto"/>
                </w:pPr>
              </w:pPrChange>
            </w:pPr>
            <w:r>
              <w:rPr>
                <w:rFonts w:ascii="Times New Roman" w:eastAsia="Times New Roman" w:hAnsi="Times New Roman" w:cs="Times New Roman"/>
              </w:rPr>
              <w:t>0.3402</w:t>
            </w:r>
          </w:p>
        </w:tc>
      </w:tr>
      <w:tr w:rsidR="00AE4180" w14:paraId="53A57170" w14:textId="77777777" w:rsidTr="00AE4180">
        <w:tblPrEx>
          <w:tblPrExChange w:id="461" w:author="Sarthak Shukla" w:date="2023-05-03T12:26:00Z">
            <w:tblPrEx>
              <w:jc w:val="left"/>
            </w:tblPrEx>
          </w:tblPrExChange>
        </w:tblPrEx>
        <w:trPr>
          <w:ins w:id="462" w:author="Sarthak Shukla" w:date="2023-05-03T12:22:00Z"/>
        </w:trPr>
        <w:tc>
          <w:tcPr>
            <w:tcW w:w="2060" w:type="dxa"/>
            <w:shd w:val="clear" w:color="auto" w:fill="auto"/>
            <w:tcMar>
              <w:top w:w="100" w:type="dxa"/>
              <w:left w:w="100" w:type="dxa"/>
              <w:bottom w:w="100" w:type="dxa"/>
              <w:right w:w="100" w:type="dxa"/>
            </w:tcMar>
            <w:tcPrChange w:id="463" w:author="Sarthak Shukla" w:date="2023-05-03T12:26:00Z">
              <w:tcPr>
                <w:tcW w:w="1095" w:type="dxa"/>
                <w:shd w:val="clear" w:color="auto" w:fill="auto"/>
                <w:tcMar>
                  <w:top w:w="100" w:type="dxa"/>
                  <w:left w:w="100" w:type="dxa"/>
                  <w:bottom w:w="100" w:type="dxa"/>
                  <w:right w:w="100" w:type="dxa"/>
                </w:tcMar>
              </w:tcPr>
            </w:tcPrChange>
          </w:tcPr>
          <w:p w14:paraId="1D76A606" w14:textId="5EE97DCC" w:rsidR="00AE4180" w:rsidRPr="00AE4180" w:rsidRDefault="00AE4180" w:rsidP="00AE4180">
            <w:pPr>
              <w:widowControl w:val="0"/>
              <w:pBdr>
                <w:top w:val="nil"/>
                <w:left w:val="nil"/>
                <w:bottom w:val="nil"/>
                <w:right w:val="nil"/>
                <w:between w:val="nil"/>
              </w:pBdr>
              <w:spacing w:line="240" w:lineRule="auto"/>
              <w:rPr>
                <w:ins w:id="464" w:author="Sarthak Shukla" w:date="2023-05-03T12:22:00Z"/>
                <w:rFonts w:ascii="Times New Roman" w:eastAsia="Times New Roman" w:hAnsi="Times New Roman" w:cs="Times New Roman"/>
                <w:b/>
              </w:rPr>
            </w:pPr>
            <w:ins w:id="465" w:author="Sarthak Shukla" w:date="2023-05-03T12:24:00Z">
              <w:r w:rsidRPr="00AE4180">
                <w:rPr>
                  <w:rFonts w:ascii="Times New Roman" w:eastAsia="Times New Roman" w:hAnsi="Times New Roman" w:cs="Times New Roman"/>
                  <w:b/>
                </w:rPr>
                <w:t>Contingent Changes</w:t>
              </w:r>
            </w:ins>
          </w:p>
        </w:tc>
        <w:tc>
          <w:tcPr>
            <w:tcW w:w="1800" w:type="dxa"/>
            <w:shd w:val="clear" w:color="auto" w:fill="auto"/>
            <w:tcMar>
              <w:top w:w="100" w:type="dxa"/>
              <w:left w:w="100" w:type="dxa"/>
              <w:bottom w:w="100" w:type="dxa"/>
              <w:right w:w="100" w:type="dxa"/>
            </w:tcMar>
            <w:tcPrChange w:id="466" w:author="Sarthak Shukla" w:date="2023-05-03T12:26:00Z">
              <w:tcPr>
                <w:tcW w:w="2190" w:type="dxa"/>
                <w:shd w:val="clear" w:color="auto" w:fill="auto"/>
                <w:tcMar>
                  <w:top w:w="100" w:type="dxa"/>
                  <w:left w:w="100" w:type="dxa"/>
                  <w:bottom w:w="100" w:type="dxa"/>
                  <w:right w:w="100" w:type="dxa"/>
                </w:tcMar>
              </w:tcPr>
            </w:tcPrChange>
          </w:tcPr>
          <w:p w14:paraId="6BCBE974" w14:textId="59B47601" w:rsidR="00AE4180" w:rsidRDefault="00AE4180" w:rsidP="00AE4180">
            <w:pPr>
              <w:widowControl w:val="0"/>
              <w:pBdr>
                <w:top w:val="nil"/>
                <w:left w:val="nil"/>
                <w:bottom w:val="nil"/>
                <w:right w:val="nil"/>
                <w:between w:val="nil"/>
              </w:pBdr>
              <w:spacing w:line="240" w:lineRule="auto"/>
              <w:rPr>
                <w:ins w:id="467" w:author="Sarthak Shukla" w:date="2023-05-03T12:22:00Z"/>
                <w:rFonts w:ascii="Times New Roman" w:eastAsia="Times New Roman" w:hAnsi="Times New Roman" w:cs="Times New Roman"/>
                <w:b/>
              </w:rPr>
            </w:pPr>
            <w:ins w:id="468" w:author="Sarthak Shukla" w:date="2023-05-03T12:26:00Z">
              <w:r>
                <w:rPr>
                  <w:rFonts w:ascii="Times New Roman" w:eastAsia="Times New Roman" w:hAnsi="Times New Roman" w:cs="Times New Roman"/>
                  <w:b/>
                </w:rPr>
                <w:t>Dependent Model w/ constraints:  q12=q34 &amp; q21=q43 (df=7)</w:t>
              </w:r>
            </w:ins>
          </w:p>
        </w:tc>
        <w:tc>
          <w:tcPr>
            <w:tcW w:w="1867" w:type="dxa"/>
            <w:shd w:val="clear" w:color="auto" w:fill="auto"/>
            <w:tcMar>
              <w:top w:w="100" w:type="dxa"/>
              <w:left w:w="100" w:type="dxa"/>
              <w:bottom w:w="100" w:type="dxa"/>
              <w:right w:w="100" w:type="dxa"/>
            </w:tcMar>
            <w:tcPrChange w:id="469" w:author="Sarthak Shukla" w:date="2023-05-03T12:26:00Z">
              <w:tcPr>
                <w:tcW w:w="2355" w:type="dxa"/>
                <w:shd w:val="clear" w:color="auto" w:fill="auto"/>
                <w:tcMar>
                  <w:top w:w="100" w:type="dxa"/>
                  <w:left w:w="100" w:type="dxa"/>
                  <w:bottom w:w="100" w:type="dxa"/>
                  <w:right w:w="100" w:type="dxa"/>
                </w:tcMar>
              </w:tcPr>
            </w:tcPrChange>
          </w:tcPr>
          <w:p w14:paraId="08C7E69A" w14:textId="74344F19" w:rsidR="00AE4180" w:rsidRDefault="00AE4180" w:rsidP="00AE4180">
            <w:pPr>
              <w:widowControl w:val="0"/>
              <w:pBdr>
                <w:top w:val="nil"/>
                <w:left w:val="nil"/>
                <w:bottom w:val="nil"/>
                <w:right w:val="nil"/>
                <w:between w:val="nil"/>
              </w:pBdr>
              <w:spacing w:line="240" w:lineRule="auto"/>
              <w:rPr>
                <w:ins w:id="470" w:author="Sarthak Shukla" w:date="2023-05-03T12:22:00Z"/>
                <w:rFonts w:ascii="Times New Roman" w:eastAsia="Times New Roman" w:hAnsi="Times New Roman" w:cs="Times New Roman"/>
              </w:rPr>
            </w:pPr>
            <w:ins w:id="471" w:author="Sarthak Shukla" w:date="2023-05-03T12:27:00Z">
              <w:r>
                <w:rPr>
                  <w:rFonts w:ascii="Times New Roman" w:eastAsia="Times New Roman" w:hAnsi="Times New Roman" w:cs="Times New Roman"/>
                </w:rPr>
                <w:t>[-</w:t>
              </w:r>
            </w:ins>
            <w:ins w:id="472" w:author="Sarthak Shukla" w:date="2023-05-03T12:28:00Z">
              <w:r>
                <w:rPr>
                  <w:rFonts w:ascii="Times New Roman" w:eastAsia="Times New Roman" w:hAnsi="Times New Roman" w:cs="Times New Roman"/>
                </w:rPr>
                <w:t>34.72, -31.62]</w:t>
              </w:r>
            </w:ins>
          </w:p>
        </w:tc>
        <w:tc>
          <w:tcPr>
            <w:tcW w:w="2102" w:type="dxa"/>
            <w:shd w:val="clear" w:color="auto" w:fill="auto"/>
            <w:tcMar>
              <w:top w:w="100" w:type="dxa"/>
              <w:left w:w="100" w:type="dxa"/>
              <w:bottom w:w="100" w:type="dxa"/>
              <w:right w:w="100" w:type="dxa"/>
            </w:tcMar>
            <w:tcPrChange w:id="473" w:author="Sarthak Shukla" w:date="2023-05-03T12:26:00Z">
              <w:tcPr>
                <w:tcW w:w="2070" w:type="dxa"/>
                <w:shd w:val="clear" w:color="auto" w:fill="auto"/>
                <w:tcMar>
                  <w:top w:w="100" w:type="dxa"/>
                  <w:left w:w="100" w:type="dxa"/>
                  <w:bottom w:w="100" w:type="dxa"/>
                  <w:right w:w="100" w:type="dxa"/>
                </w:tcMar>
              </w:tcPr>
            </w:tcPrChange>
          </w:tcPr>
          <w:p w14:paraId="77E6654E" w14:textId="357D7967" w:rsidR="00AE4180" w:rsidRDefault="00AE4180" w:rsidP="00AE4180">
            <w:pPr>
              <w:widowControl w:val="0"/>
              <w:pBdr>
                <w:top w:val="nil"/>
                <w:left w:val="nil"/>
                <w:bottom w:val="nil"/>
                <w:right w:val="nil"/>
                <w:between w:val="nil"/>
              </w:pBdr>
              <w:spacing w:line="240" w:lineRule="auto"/>
              <w:rPr>
                <w:ins w:id="474" w:author="Sarthak Shukla" w:date="2023-05-03T12:22:00Z"/>
                <w:rFonts w:ascii="Times New Roman" w:eastAsia="Times New Roman" w:hAnsi="Times New Roman" w:cs="Times New Roman"/>
              </w:rPr>
            </w:pPr>
            <w:ins w:id="475" w:author="Sarthak Shukla" w:date="2023-05-03T12:28:00Z">
              <w:r>
                <w:rPr>
                  <w:rFonts w:ascii="Times New Roman" w:eastAsia="Times New Roman" w:hAnsi="Times New Roman" w:cs="Times New Roman"/>
                </w:rPr>
                <w:t>-34.52</w:t>
              </w:r>
            </w:ins>
          </w:p>
        </w:tc>
        <w:tc>
          <w:tcPr>
            <w:tcW w:w="707" w:type="dxa"/>
            <w:shd w:val="clear" w:color="auto" w:fill="auto"/>
            <w:tcMar>
              <w:top w:w="100" w:type="dxa"/>
              <w:left w:w="100" w:type="dxa"/>
              <w:bottom w:w="100" w:type="dxa"/>
              <w:right w:w="100" w:type="dxa"/>
            </w:tcMar>
            <w:tcPrChange w:id="476" w:author="Sarthak Shukla" w:date="2023-05-03T12:26:00Z">
              <w:tcPr>
                <w:tcW w:w="735" w:type="dxa"/>
                <w:shd w:val="clear" w:color="auto" w:fill="auto"/>
                <w:tcMar>
                  <w:top w:w="100" w:type="dxa"/>
                  <w:left w:w="100" w:type="dxa"/>
                  <w:bottom w:w="100" w:type="dxa"/>
                  <w:right w:w="100" w:type="dxa"/>
                </w:tcMar>
              </w:tcPr>
            </w:tcPrChange>
          </w:tcPr>
          <w:p w14:paraId="5CC9467D" w14:textId="30B9C8A2" w:rsidR="00AE4180" w:rsidRDefault="00AE4180" w:rsidP="00AE4180">
            <w:pPr>
              <w:widowControl w:val="0"/>
              <w:pBdr>
                <w:top w:val="nil"/>
                <w:left w:val="nil"/>
                <w:bottom w:val="nil"/>
                <w:right w:val="nil"/>
                <w:between w:val="nil"/>
              </w:pBdr>
              <w:spacing w:line="240" w:lineRule="auto"/>
              <w:rPr>
                <w:ins w:id="477" w:author="Sarthak Shukla" w:date="2023-05-03T12:22:00Z"/>
                <w:rFonts w:ascii="Times New Roman" w:eastAsia="Times New Roman" w:hAnsi="Times New Roman" w:cs="Times New Roman"/>
              </w:rPr>
            </w:pPr>
            <w:ins w:id="478" w:author="Sarthak Shukla" w:date="2023-05-03T12:28:00Z">
              <w:r>
                <w:rPr>
                  <w:rFonts w:ascii="Times New Roman" w:eastAsia="Times New Roman" w:hAnsi="Times New Roman" w:cs="Times New Roman"/>
                </w:rPr>
                <w:t>0.202</w:t>
              </w:r>
            </w:ins>
          </w:p>
        </w:tc>
        <w:tc>
          <w:tcPr>
            <w:tcW w:w="915" w:type="dxa"/>
            <w:shd w:val="clear" w:color="auto" w:fill="auto"/>
            <w:tcMar>
              <w:top w:w="100" w:type="dxa"/>
              <w:left w:w="100" w:type="dxa"/>
              <w:bottom w:w="100" w:type="dxa"/>
              <w:right w:w="100" w:type="dxa"/>
            </w:tcMar>
            <w:tcPrChange w:id="479" w:author="Sarthak Shukla" w:date="2023-05-03T12:26:00Z">
              <w:tcPr>
                <w:tcW w:w="915" w:type="dxa"/>
                <w:shd w:val="clear" w:color="auto" w:fill="auto"/>
                <w:tcMar>
                  <w:top w:w="100" w:type="dxa"/>
                  <w:left w:w="100" w:type="dxa"/>
                  <w:bottom w:w="100" w:type="dxa"/>
                  <w:right w:w="100" w:type="dxa"/>
                </w:tcMar>
              </w:tcPr>
            </w:tcPrChange>
          </w:tcPr>
          <w:p w14:paraId="30A20BA4" w14:textId="560A4F5B" w:rsidR="00AE4180" w:rsidRDefault="00AE4180" w:rsidP="00AE4180">
            <w:pPr>
              <w:widowControl w:val="0"/>
              <w:pBdr>
                <w:top w:val="nil"/>
                <w:left w:val="nil"/>
                <w:bottom w:val="nil"/>
                <w:right w:val="nil"/>
                <w:between w:val="nil"/>
              </w:pBdr>
              <w:spacing w:line="240" w:lineRule="auto"/>
              <w:rPr>
                <w:ins w:id="480" w:author="Sarthak Shukla" w:date="2023-05-03T12:22:00Z"/>
                <w:rFonts w:ascii="Times New Roman" w:eastAsia="Times New Roman" w:hAnsi="Times New Roman" w:cs="Times New Roman"/>
              </w:rPr>
            </w:pPr>
            <w:ins w:id="481" w:author="Sarthak Shukla" w:date="2023-05-03T12:28:00Z">
              <w:r>
                <w:rPr>
                  <w:rFonts w:ascii="Times New Roman" w:eastAsia="Times New Roman" w:hAnsi="Times New Roman" w:cs="Times New Roman"/>
                </w:rPr>
                <w:t>0.6531</w:t>
              </w:r>
            </w:ins>
          </w:p>
        </w:tc>
      </w:tr>
      <w:tr w:rsidR="00AE4180" w14:paraId="3226F2FF" w14:textId="77777777" w:rsidTr="00AE4180">
        <w:tblPrEx>
          <w:tblPrExChange w:id="482" w:author="Sarthak Shukla" w:date="2023-05-03T12:26:00Z">
            <w:tblPrEx>
              <w:jc w:val="left"/>
            </w:tblPrEx>
          </w:tblPrExChange>
        </w:tblPrEx>
        <w:trPr>
          <w:ins w:id="483" w:author="Sarthak Shukla" w:date="2023-05-03T12:22:00Z"/>
        </w:trPr>
        <w:tc>
          <w:tcPr>
            <w:tcW w:w="2060" w:type="dxa"/>
            <w:shd w:val="clear" w:color="auto" w:fill="auto"/>
            <w:tcMar>
              <w:top w:w="100" w:type="dxa"/>
              <w:left w:w="100" w:type="dxa"/>
              <w:bottom w:w="100" w:type="dxa"/>
              <w:right w:w="100" w:type="dxa"/>
            </w:tcMar>
            <w:tcPrChange w:id="484" w:author="Sarthak Shukla" w:date="2023-05-03T12:26:00Z">
              <w:tcPr>
                <w:tcW w:w="1095" w:type="dxa"/>
                <w:shd w:val="clear" w:color="auto" w:fill="auto"/>
                <w:tcMar>
                  <w:top w:w="100" w:type="dxa"/>
                  <w:left w:w="100" w:type="dxa"/>
                  <w:bottom w:w="100" w:type="dxa"/>
                  <w:right w:w="100" w:type="dxa"/>
                </w:tcMar>
              </w:tcPr>
            </w:tcPrChange>
          </w:tcPr>
          <w:p w14:paraId="0CFDADE2" w14:textId="6410E26F" w:rsidR="00AE4180" w:rsidRDefault="00AE4180" w:rsidP="00AE4180">
            <w:pPr>
              <w:widowControl w:val="0"/>
              <w:pBdr>
                <w:top w:val="nil"/>
                <w:left w:val="nil"/>
                <w:bottom w:val="nil"/>
                <w:right w:val="nil"/>
                <w:between w:val="nil"/>
              </w:pBdr>
              <w:spacing w:line="240" w:lineRule="auto"/>
              <w:rPr>
                <w:ins w:id="485" w:author="Sarthak Shukla" w:date="2023-05-03T12:22:00Z"/>
                <w:rFonts w:ascii="Times New Roman" w:eastAsia="Times New Roman" w:hAnsi="Times New Roman" w:cs="Times New Roman"/>
                <w:b/>
              </w:rPr>
            </w:pPr>
            <w:ins w:id="486" w:author="Sarthak Shukla" w:date="2023-05-03T12:24:00Z">
              <w:r>
                <w:rPr>
                  <w:rFonts w:ascii="Times New Roman" w:eastAsia="Times New Roman" w:hAnsi="Times New Roman" w:cs="Times New Roman"/>
                  <w:b/>
                </w:rPr>
                <w:t>Contingent Changes</w:t>
              </w:r>
            </w:ins>
          </w:p>
        </w:tc>
        <w:tc>
          <w:tcPr>
            <w:tcW w:w="1800" w:type="dxa"/>
            <w:shd w:val="clear" w:color="auto" w:fill="auto"/>
            <w:tcMar>
              <w:top w:w="100" w:type="dxa"/>
              <w:left w:w="100" w:type="dxa"/>
              <w:bottom w:w="100" w:type="dxa"/>
              <w:right w:w="100" w:type="dxa"/>
            </w:tcMar>
            <w:tcPrChange w:id="487" w:author="Sarthak Shukla" w:date="2023-05-03T12:26:00Z">
              <w:tcPr>
                <w:tcW w:w="2190" w:type="dxa"/>
                <w:shd w:val="clear" w:color="auto" w:fill="auto"/>
                <w:tcMar>
                  <w:top w:w="100" w:type="dxa"/>
                  <w:left w:w="100" w:type="dxa"/>
                  <w:bottom w:w="100" w:type="dxa"/>
                  <w:right w:w="100" w:type="dxa"/>
                </w:tcMar>
              </w:tcPr>
            </w:tcPrChange>
          </w:tcPr>
          <w:p w14:paraId="7B04628F" w14:textId="1B3298B4" w:rsidR="00AE4180" w:rsidRDefault="00AE4180" w:rsidP="00AE4180">
            <w:pPr>
              <w:widowControl w:val="0"/>
              <w:pBdr>
                <w:top w:val="nil"/>
                <w:left w:val="nil"/>
                <w:bottom w:val="nil"/>
                <w:right w:val="nil"/>
                <w:between w:val="nil"/>
              </w:pBdr>
              <w:spacing w:line="240" w:lineRule="auto"/>
              <w:rPr>
                <w:ins w:id="488" w:author="Sarthak Shukla" w:date="2023-05-03T12:22:00Z"/>
                <w:rFonts w:ascii="Times New Roman" w:eastAsia="Times New Roman" w:hAnsi="Times New Roman" w:cs="Times New Roman"/>
                <w:b/>
              </w:rPr>
            </w:pPr>
            <w:ins w:id="489" w:author="Sarthak Shukla" w:date="2023-05-03T12:26:00Z">
              <w:r>
                <w:rPr>
                  <w:rFonts w:ascii="Times New Roman" w:eastAsia="Times New Roman" w:hAnsi="Times New Roman" w:cs="Times New Roman"/>
                  <w:b/>
                </w:rPr>
                <w:t>Dependent Model w/ constraints: q13=q24 &amp; q31=q42 (df=7)</w:t>
              </w:r>
            </w:ins>
          </w:p>
        </w:tc>
        <w:tc>
          <w:tcPr>
            <w:tcW w:w="1867" w:type="dxa"/>
            <w:shd w:val="clear" w:color="auto" w:fill="auto"/>
            <w:tcMar>
              <w:top w:w="100" w:type="dxa"/>
              <w:left w:w="100" w:type="dxa"/>
              <w:bottom w:w="100" w:type="dxa"/>
              <w:right w:w="100" w:type="dxa"/>
            </w:tcMar>
            <w:tcPrChange w:id="490" w:author="Sarthak Shukla" w:date="2023-05-03T12:26:00Z">
              <w:tcPr>
                <w:tcW w:w="2355" w:type="dxa"/>
                <w:shd w:val="clear" w:color="auto" w:fill="auto"/>
                <w:tcMar>
                  <w:top w:w="100" w:type="dxa"/>
                  <w:left w:w="100" w:type="dxa"/>
                  <w:bottom w:w="100" w:type="dxa"/>
                  <w:right w:w="100" w:type="dxa"/>
                </w:tcMar>
              </w:tcPr>
            </w:tcPrChange>
          </w:tcPr>
          <w:p w14:paraId="7245EF46" w14:textId="0E658E77" w:rsidR="00AE4180" w:rsidRDefault="00AE4180" w:rsidP="00AE4180">
            <w:pPr>
              <w:widowControl w:val="0"/>
              <w:pBdr>
                <w:top w:val="nil"/>
                <w:left w:val="nil"/>
                <w:bottom w:val="nil"/>
                <w:right w:val="nil"/>
                <w:between w:val="nil"/>
              </w:pBdr>
              <w:spacing w:line="240" w:lineRule="auto"/>
              <w:rPr>
                <w:ins w:id="491" w:author="Sarthak Shukla" w:date="2023-05-03T12:22:00Z"/>
                <w:rFonts w:ascii="Times New Roman" w:eastAsia="Times New Roman" w:hAnsi="Times New Roman" w:cs="Times New Roman"/>
              </w:rPr>
            </w:pPr>
            <w:ins w:id="492" w:author="Sarthak Shukla" w:date="2023-05-03T12:28:00Z">
              <w:r>
                <w:rPr>
                  <w:rFonts w:ascii="Times New Roman" w:eastAsia="Times New Roman" w:hAnsi="Times New Roman" w:cs="Times New Roman"/>
                </w:rPr>
                <w:t>[-34.74, -31.95]</w:t>
              </w:r>
            </w:ins>
          </w:p>
        </w:tc>
        <w:tc>
          <w:tcPr>
            <w:tcW w:w="2102" w:type="dxa"/>
            <w:shd w:val="clear" w:color="auto" w:fill="auto"/>
            <w:tcMar>
              <w:top w:w="100" w:type="dxa"/>
              <w:left w:w="100" w:type="dxa"/>
              <w:bottom w:w="100" w:type="dxa"/>
              <w:right w:w="100" w:type="dxa"/>
            </w:tcMar>
            <w:tcPrChange w:id="493" w:author="Sarthak Shukla" w:date="2023-05-03T12:26:00Z">
              <w:tcPr>
                <w:tcW w:w="2070" w:type="dxa"/>
                <w:shd w:val="clear" w:color="auto" w:fill="auto"/>
                <w:tcMar>
                  <w:top w:w="100" w:type="dxa"/>
                  <w:left w:w="100" w:type="dxa"/>
                  <w:bottom w:w="100" w:type="dxa"/>
                  <w:right w:w="100" w:type="dxa"/>
                </w:tcMar>
              </w:tcPr>
            </w:tcPrChange>
          </w:tcPr>
          <w:p w14:paraId="7FF93CD9" w14:textId="2973360D" w:rsidR="00AE4180" w:rsidRDefault="00AE4180" w:rsidP="00AE4180">
            <w:pPr>
              <w:widowControl w:val="0"/>
              <w:pBdr>
                <w:top w:val="nil"/>
                <w:left w:val="nil"/>
                <w:bottom w:val="nil"/>
                <w:right w:val="nil"/>
                <w:between w:val="nil"/>
              </w:pBdr>
              <w:spacing w:line="240" w:lineRule="auto"/>
              <w:rPr>
                <w:ins w:id="494" w:author="Sarthak Shukla" w:date="2023-05-03T12:22:00Z"/>
                <w:rFonts w:ascii="Times New Roman" w:eastAsia="Times New Roman" w:hAnsi="Times New Roman" w:cs="Times New Roman"/>
              </w:rPr>
            </w:pPr>
            <w:ins w:id="495" w:author="Sarthak Shukla" w:date="2023-05-03T12:28:00Z">
              <w:r>
                <w:rPr>
                  <w:rFonts w:ascii="Times New Roman" w:eastAsia="Times New Roman" w:hAnsi="Times New Roman" w:cs="Times New Roman"/>
                </w:rPr>
                <w:t>-34.51</w:t>
              </w:r>
            </w:ins>
          </w:p>
        </w:tc>
        <w:tc>
          <w:tcPr>
            <w:tcW w:w="707" w:type="dxa"/>
            <w:shd w:val="clear" w:color="auto" w:fill="auto"/>
            <w:tcMar>
              <w:top w:w="100" w:type="dxa"/>
              <w:left w:w="100" w:type="dxa"/>
              <w:bottom w:w="100" w:type="dxa"/>
              <w:right w:w="100" w:type="dxa"/>
            </w:tcMar>
            <w:tcPrChange w:id="496" w:author="Sarthak Shukla" w:date="2023-05-03T12:26:00Z">
              <w:tcPr>
                <w:tcW w:w="735" w:type="dxa"/>
                <w:shd w:val="clear" w:color="auto" w:fill="auto"/>
                <w:tcMar>
                  <w:top w:w="100" w:type="dxa"/>
                  <w:left w:w="100" w:type="dxa"/>
                  <w:bottom w:w="100" w:type="dxa"/>
                  <w:right w:w="100" w:type="dxa"/>
                </w:tcMar>
              </w:tcPr>
            </w:tcPrChange>
          </w:tcPr>
          <w:p w14:paraId="17A04ABE" w14:textId="1C1D0540" w:rsidR="00AE4180" w:rsidRDefault="00AE4180" w:rsidP="00AE4180">
            <w:pPr>
              <w:widowControl w:val="0"/>
              <w:pBdr>
                <w:top w:val="nil"/>
                <w:left w:val="nil"/>
                <w:bottom w:val="nil"/>
                <w:right w:val="nil"/>
                <w:between w:val="nil"/>
              </w:pBdr>
              <w:spacing w:line="240" w:lineRule="auto"/>
              <w:rPr>
                <w:ins w:id="497" w:author="Sarthak Shukla" w:date="2023-05-03T12:22:00Z"/>
                <w:rFonts w:ascii="Times New Roman" w:eastAsia="Times New Roman" w:hAnsi="Times New Roman" w:cs="Times New Roman"/>
              </w:rPr>
            </w:pPr>
            <w:ins w:id="498" w:author="Sarthak Shukla" w:date="2023-05-03T12:28:00Z">
              <w:r>
                <w:rPr>
                  <w:rFonts w:ascii="Times New Roman" w:eastAsia="Times New Roman" w:hAnsi="Times New Roman" w:cs="Times New Roman"/>
                </w:rPr>
                <w:t>0.222</w:t>
              </w:r>
            </w:ins>
          </w:p>
        </w:tc>
        <w:tc>
          <w:tcPr>
            <w:tcW w:w="915" w:type="dxa"/>
            <w:shd w:val="clear" w:color="auto" w:fill="auto"/>
            <w:tcMar>
              <w:top w:w="100" w:type="dxa"/>
              <w:left w:w="100" w:type="dxa"/>
              <w:bottom w:w="100" w:type="dxa"/>
              <w:right w:w="100" w:type="dxa"/>
            </w:tcMar>
            <w:tcPrChange w:id="499" w:author="Sarthak Shukla" w:date="2023-05-03T12:26:00Z">
              <w:tcPr>
                <w:tcW w:w="915" w:type="dxa"/>
                <w:shd w:val="clear" w:color="auto" w:fill="auto"/>
                <w:tcMar>
                  <w:top w:w="100" w:type="dxa"/>
                  <w:left w:w="100" w:type="dxa"/>
                  <w:bottom w:w="100" w:type="dxa"/>
                  <w:right w:w="100" w:type="dxa"/>
                </w:tcMar>
              </w:tcPr>
            </w:tcPrChange>
          </w:tcPr>
          <w:p w14:paraId="7B6022E0" w14:textId="065784B0" w:rsidR="00AE4180" w:rsidRDefault="00AE4180" w:rsidP="00AE4180">
            <w:pPr>
              <w:widowControl w:val="0"/>
              <w:pBdr>
                <w:top w:val="nil"/>
                <w:left w:val="nil"/>
                <w:bottom w:val="nil"/>
                <w:right w:val="nil"/>
                <w:between w:val="nil"/>
              </w:pBdr>
              <w:spacing w:line="240" w:lineRule="auto"/>
              <w:rPr>
                <w:ins w:id="500" w:author="Sarthak Shukla" w:date="2023-05-03T12:22:00Z"/>
                <w:rFonts w:ascii="Times New Roman" w:eastAsia="Times New Roman" w:hAnsi="Times New Roman" w:cs="Times New Roman"/>
              </w:rPr>
            </w:pPr>
            <w:ins w:id="501" w:author="Sarthak Shukla" w:date="2023-05-03T12:29:00Z">
              <w:r>
                <w:rPr>
                  <w:rFonts w:ascii="Times New Roman" w:eastAsia="Times New Roman" w:hAnsi="Times New Roman" w:cs="Times New Roman"/>
                </w:rPr>
                <w:t>0.6375</w:t>
              </w:r>
            </w:ins>
          </w:p>
        </w:tc>
      </w:tr>
      <w:tr w:rsidR="00AE4180" w14:paraId="75106C1C" w14:textId="77777777" w:rsidTr="00AE4180">
        <w:tblPrEx>
          <w:tblPrExChange w:id="502" w:author="Sarthak Shukla" w:date="2023-05-03T12:26:00Z">
            <w:tblPrEx>
              <w:jc w:val="left"/>
            </w:tblPrEx>
          </w:tblPrExChange>
        </w:tblPrEx>
        <w:trPr>
          <w:ins w:id="503" w:author="Sarthak Shukla" w:date="2023-05-03T12:22:00Z"/>
        </w:trPr>
        <w:tc>
          <w:tcPr>
            <w:tcW w:w="2060" w:type="dxa"/>
            <w:shd w:val="clear" w:color="auto" w:fill="auto"/>
            <w:tcMar>
              <w:top w:w="100" w:type="dxa"/>
              <w:left w:w="100" w:type="dxa"/>
              <w:bottom w:w="100" w:type="dxa"/>
              <w:right w:w="100" w:type="dxa"/>
            </w:tcMar>
            <w:tcPrChange w:id="504" w:author="Sarthak Shukla" w:date="2023-05-03T12:26:00Z">
              <w:tcPr>
                <w:tcW w:w="1095" w:type="dxa"/>
                <w:shd w:val="clear" w:color="auto" w:fill="auto"/>
                <w:tcMar>
                  <w:top w:w="100" w:type="dxa"/>
                  <w:left w:w="100" w:type="dxa"/>
                  <w:bottom w:w="100" w:type="dxa"/>
                  <w:right w:w="100" w:type="dxa"/>
                </w:tcMar>
              </w:tcPr>
            </w:tcPrChange>
          </w:tcPr>
          <w:p w14:paraId="1B44F1C9" w14:textId="7343C34B" w:rsidR="00AE4180" w:rsidRDefault="00AE4180" w:rsidP="00AE4180">
            <w:pPr>
              <w:widowControl w:val="0"/>
              <w:pBdr>
                <w:top w:val="nil"/>
                <w:left w:val="nil"/>
                <w:bottom w:val="nil"/>
                <w:right w:val="nil"/>
                <w:between w:val="nil"/>
              </w:pBdr>
              <w:spacing w:line="240" w:lineRule="auto"/>
              <w:rPr>
                <w:ins w:id="505" w:author="Sarthak Shukla" w:date="2023-05-03T12:22:00Z"/>
                <w:rFonts w:ascii="Times New Roman" w:eastAsia="Times New Roman" w:hAnsi="Times New Roman" w:cs="Times New Roman"/>
                <w:b/>
              </w:rPr>
            </w:pPr>
            <w:ins w:id="506" w:author="Sarthak Shukla" w:date="2023-05-03T12:24:00Z">
              <w:r>
                <w:rPr>
                  <w:rFonts w:ascii="Times New Roman" w:eastAsia="Times New Roman" w:hAnsi="Times New Roman" w:cs="Times New Roman"/>
                  <w:b/>
                </w:rPr>
                <w:t>Temporal Order</w:t>
              </w:r>
            </w:ins>
          </w:p>
        </w:tc>
        <w:tc>
          <w:tcPr>
            <w:tcW w:w="1800" w:type="dxa"/>
            <w:shd w:val="clear" w:color="auto" w:fill="auto"/>
            <w:tcMar>
              <w:top w:w="100" w:type="dxa"/>
              <w:left w:w="100" w:type="dxa"/>
              <w:bottom w:w="100" w:type="dxa"/>
              <w:right w:w="100" w:type="dxa"/>
            </w:tcMar>
            <w:tcPrChange w:id="507" w:author="Sarthak Shukla" w:date="2023-05-03T12:26:00Z">
              <w:tcPr>
                <w:tcW w:w="2190" w:type="dxa"/>
                <w:shd w:val="clear" w:color="auto" w:fill="auto"/>
                <w:tcMar>
                  <w:top w:w="100" w:type="dxa"/>
                  <w:left w:w="100" w:type="dxa"/>
                  <w:bottom w:w="100" w:type="dxa"/>
                  <w:right w:w="100" w:type="dxa"/>
                </w:tcMar>
              </w:tcPr>
            </w:tcPrChange>
          </w:tcPr>
          <w:p w14:paraId="3EFC7AFF" w14:textId="23EAAD77" w:rsidR="00AE4180" w:rsidRDefault="00AE4180" w:rsidP="00AE4180">
            <w:pPr>
              <w:widowControl w:val="0"/>
              <w:pBdr>
                <w:top w:val="nil"/>
                <w:left w:val="nil"/>
                <w:bottom w:val="nil"/>
                <w:right w:val="nil"/>
                <w:between w:val="nil"/>
              </w:pBdr>
              <w:spacing w:line="240" w:lineRule="auto"/>
              <w:rPr>
                <w:ins w:id="508" w:author="Sarthak Shukla" w:date="2023-05-03T12:22:00Z"/>
                <w:rFonts w:ascii="Times New Roman" w:eastAsia="Times New Roman" w:hAnsi="Times New Roman" w:cs="Times New Roman"/>
                <w:b/>
              </w:rPr>
            </w:pPr>
            <w:ins w:id="509" w:author="Sarthak Shukla" w:date="2023-05-03T12:26:00Z">
              <w:r>
                <w:rPr>
                  <w:rFonts w:ascii="Times New Roman" w:eastAsia="Times New Roman" w:hAnsi="Times New Roman" w:cs="Times New Roman"/>
                  <w:b/>
                </w:rPr>
                <w:t>Dependent Model w/ constraints: q12=q13</w:t>
              </w:r>
              <w:r>
                <w:rPr>
                  <w:rFonts w:ascii="Times New Roman" w:eastAsia="Times New Roman" w:hAnsi="Times New Roman" w:cs="Times New Roman"/>
                  <w:b/>
                </w:rPr>
                <w:t xml:space="preserve"> </w:t>
              </w:r>
              <w:r>
                <w:rPr>
                  <w:rFonts w:ascii="Times New Roman" w:eastAsia="Times New Roman" w:hAnsi="Times New Roman" w:cs="Times New Roman"/>
                  <w:b/>
                </w:rPr>
                <w:t>(df=7)</w:t>
              </w:r>
            </w:ins>
          </w:p>
        </w:tc>
        <w:tc>
          <w:tcPr>
            <w:tcW w:w="1867" w:type="dxa"/>
            <w:shd w:val="clear" w:color="auto" w:fill="auto"/>
            <w:tcMar>
              <w:top w:w="100" w:type="dxa"/>
              <w:left w:w="100" w:type="dxa"/>
              <w:bottom w:w="100" w:type="dxa"/>
              <w:right w:w="100" w:type="dxa"/>
            </w:tcMar>
            <w:tcPrChange w:id="510" w:author="Sarthak Shukla" w:date="2023-05-03T12:26:00Z">
              <w:tcPr>
                <w:tcW w:w="2355" w:type="dxa"/>
                <w:shd w:val="clear" w:color="auto" w:fill="auto"/>
                <w:tcMar>
                  <w:top w:w="100" w:type="dxa"/>
                  <w:left w:w="100" w:type="dxa"/>
                  <w:bottom w:w="100" w:type="dxa"/>
                  <w:right w:w="100" w:type="dxa"/>
                </w:tcMar>
              </w:tcPr>
            </w:tcPrChange>
          </w:tcPr>
          <w:p w14:paraId="77074D58" w14:textId="5E739FAB" w:rsidR="00AE4180" w:rsidRDefault="00AE4180" w:rsidP="00AE4180">
            <w:pPr>
              <w:widowControl w:val="0"/>
              <w:pBdr>
                <w:top w:val="nil"/>
                <w:left w:val="nil"/>
                <w:bottom w:val="nil"/>
                <w:right w:val="nil"/>
                <w:between w:val="nil"/>
              </w:pBdr>
              <w:spacing w:line="240" w:lineRule="auto"/>
              <w:rPr>
                <w:ins w:id="511" w:author="Sarthak Shukla" w:date="2023-05-03T12:22:00Z"/>
                <w:rFonts w:ascii="Times New Roman" w:eastAsia="Times New Roman" w:hAnsi="Times New Roman" w:cs="Times New Roman"/>
              </w:rPr>
            </w:pPr>
            <w:ins w:id="512" w:author="Sarthak Shukla" w:date="2023-05-03T12:29:00Z">
              <w:r>
                <w:rPr>
                  <w:rFonts w:ascii="Times New Roman" w:eastAsia="Times New Roman" w:hAnsi="Times New Roman" w:cs="Times New Roman"/>
                </w:rPr>
                <w:t>[-34.69, -32.58]</w:t>
              </w:r>
            </w:ins>
          </w:p>
        </w:tc>
        <w:tc>
          <w:tcPr>
            <w:tcW w:w="2102" w:type="dxa"/>
            <w:shd w:val="clear" w:color="auto" w:fill="auto"/>
            <w:tcMar>
              <w:top w:w="100" w:type="dxa"/>
              <w:left w:w="100" w:type="dxa"/>
              <w:bottom w:w="100" w:type="dxa"/>
              <w:right w:w="100" w:type="dxa"/>
            </w:tcMar>
            <w:tcPrChange w:id="513" w:author="Sarthak Shukla" w:date="2023-05-03T12:26:00Z">
              <w:tcPr>
                <w:tcW w:w="2070" w:type="dxa"/>
                <w:shd w:val="clear" w:color="auto" w:fill="auto"/>
                <w:tcMar>
                  <w:top w:w="100" w:type="dxa"/>
                  <w:left w:w="100" w:type="dxa"/>
                  <w:bottom w:w="100" w:type="dxa"/>
                  <w:right w:w="100" w:type="dxa"/>
                </w:tcMar>
              </w:tcPr>
            </w:tcPrChange>
          </w:tcPr>
          <w:p w14:paraId="6E2F1876" w14:textId="398057BF" w:rsidR="00AE4180" w:rsidRDefault="00AE4180" w:rsidP="00AE4180">
            <w:pPr>
              <w:widowControl w:val="0"/>
              <w:pBdr>
                <w:top w:val="nil"/>
                <w:left w:val="nil"/>
                <w:bottom w:val="nil"/>
                <w:right w:val="nil"/>
                <w:between w:val="nil"/>
              </w:pBdr>
              <w:spacing w:line="240" w:lineRule="auto"/>
              <w:rPr>
                <w:ins w:id="514" w:author="Sarthak Shukla" w:date="2023-05-03T12:22:00Z"/>
                <w:rFonts w:ascii="Times New Roman" w:eastAsia="Times New Roman" w:hAnsi="Times New Roman" w:cs="Times New Roman"/>
              </w:rPr>
            </w:pPr>
            <w:ins w:id="515" w:author="Sarthak Shukla" w:date="2023-05-03T12:29:00Z">
              <w:r>
                <w:rPr>
                  <w:rFonts w:ascii="Times New Roman" w:eastAsia="Times New Roman" w:hAnsi="Times New Roman" w:cs="Times New Roman"/>
                </w:rPr>
                <w:t>-34.48</w:t>
              </w:r>
            </w:ins>
          </w:p>
        </w:tc>
        <w:tc>
          <w:tcPr>
            <w:tcW w:w="707" w:type="dxa"/>
            <w:shd w:val="clear" w:color="auto" w:fill="auto"/>
            <w:tcMar>
              <w:top w:w="100" w:type="dxa"/>
              <w:left w:w="100" w:type="dxa"/>
              <w:bottom w:w="100" w:type="dxa"/>
              <w:right w:w="100" w:type="dxa"/>
            </w:tcMar>
            <w:tcPrChange w:id="516" w:author="Sarthak Shukla" w:date="2023-05-03T12:26:00Z">
              <w:tcPr>
                <w:tcW w:w="735" w:type="dxa"/>
                <w:shd w:val="clear" w:color="auto" w:fill="auto"/>
                <w:tcMar>
                  <w:top w:w="100" w:type="dxa"/>
                  <w:left w:w="100" w:type="dxa"/>
                  <w:bottom w:w="100" w:type="dxa"/>
                  <w:right w:w="100" w:type="dxa"/>
                </w:tcMar>
              </w:tcPr>
            </w:tcPrChange>
          </w:tcPr>
          <w:p w14:paraId="1FCA4B80" w14:textId="0FB425E1" w:rsidR="00AE4180" w:rsidRDefault="00AE4180" w:rsidP="00AE4180">
            <w:pPr>
              <w:widowControl w:val="0"/>
              <w:pBdr>
                <w:top w:val="nil"/>
                <w:left w:val="nil"/>
                <w:bottom w:val="nil"/>
                <w:right w:val="nil"/>
                <w:between w:val="nil"/>
              </w:pBdr>
              <w:spacing w:line="240" w:lineRule="auto"/>
              <w:rPr>
                <w:ins w:id="517" w:author="Sarthak Shukla" w:date="2023-05-03T12:22:00Z"/>
                <w:rFonts w:ascii="Times New Roman" w:eastAsia="Times New Roman" w:hAnsi="Times New Roman" w:cs="Times New Roman"/>
              </w:rPr>
            </w:pPr>
            <w:ins w:id="518" w:author="Sarthak Shukla" w:date="2023-05-03T12:29:00Z">
              <w:r>
                <w:rPr>
                  <w:rFonts w:ascii="Times New Roman" w:eastAsia="Times New Roman" w:hAnsi="Times New Roman" w:cs="Times New Roman"/>
                </w:rPr>
                <w:t>0.282</w:t>
              </w:r>
            </w:ins>
          </w:p>
        </w:tc>
        <w:tc>
          <w:tcPr>
            <w:tcW w:w="915" w:type="dxa"/>
            <w:shd w:val="clear" w:color="auto" w:fill="auto"/>
            <w:tcMar>
              <w:top w:w="100" w:type="dxa"/>
              <w:left w:w="100" w:type="dxa"/>
              <w:bottom w:w="100" w:type="dxa"/>
              <w:right w:w="100" w:type="dxa"/>
            </w:tcMar>
            <w:tcPrChange w:id="519" w:author="Sarthak Shukla" w:date="2023-05-03T12:26:00Z">
              <w:tcPr>
                <w:tcW w:w="915" w:type="dxa"/>
                <w:shd w:val="clear" w:color="auto" w:fill="auto"/>
                <w:tcMar>
                  <w:top w:w="100" w:type="dxa"/>
                  <w:left w:w="100" w:type="dxa"/>
                  <w:bottom w:w="100" w:type="dxa"/>
                  <w:right w:w="100" w:type="dxa"/>
                </w:tcMar>
              </w:tcPr>
            </w:tcPrChange>
          </w:tcPr>
          <w:p w14:paraId="2EBF1EE1" w14:textId="675EED95" w:rsidR="00AE4180" w:rsidRDefault="00AE4180" w:rsidP="00AE4180">
            <w:pPr>
              <w:widowControl w:val="0"/>
              <w:pBdr>
                <w:top w:val="nil"/>
                <w:left w:val="nil"/>
                <w:bottom w:val="nil"/>
                <w:right w:val="nil"/>
                <w:between w:val="nil"/>
              </w:pBdr>
              <w:spacing w:line="240" w:lineRule="auto"/>
              <w:rPr>
                <w:ins w:id="520" w:author="Sarthak Shukla" w:date="2023-05-03T12:22:00Z"/>
                <w:rFonts w:ascii="Times New Roman" w:eastAsia="Times New Roman" w:hAnsi="Times New Roman" w:cs="Times New Roman"/>
              </w:rPr>
            </w:pPr>
            <w:ins w:id="521" w:author="Sarthak Shukla" w:date="2023-05-03T12:29:00Z">
              <w:r>
                <w:rPr>
                  <w:rFonts w:ascii="Times New Roman" w:eastAsia="Times New Roman" w:hAnsi="Times New Roman" w:cs="Times New Roman"/>
                </w:rPr>
                <w:t>0.5954</w:t>
              </w:r>
            </w:ins>
          </w:p>
        </w:tc>
      </w:tr>
      <w:tr w:rsidR="00AE4180" w14:paraId="2F31028D" w14:textId="77777777" w:rsidTr="00AE4180">
        <w:tblPrEx>
          <w:tblPrExChange w:id="522" w:author="Sarthak Shukla" w:date="2023-05-03T12:26:00Z">
            <w:tblPrEx>
              <w:jc w:val="left"/>
            </w:tblPrEx>
          </w:tblPrExChange>
        </w:tblPrEx>
        <w:trPr>
          <w:ins w:id="523" w:author="Sarthak Shukla" w:date="2023-05-03T12:23:00Z"/>
        </w:trPr>
        <w:tc>
          <w:tcPr>
            <w:tcW w:w="2060" w:type="dxa"/>
            <w:shd w:val="clear" w:color="auto" w:fill="auto"/>
            <w:tcMar>
              <w:top w:w="100" w:type="dxa"/>
              <w:left w:w="100" w:type="dxa"/>
              <w:bottom w:w="100" w:type="dxa"/>
              <w:right w:w="100" w:type="dxa"/>
            </w:tcMar>
            <w:tcPrChange w:id="524" w:author="Sarthak Shukla" w:date="2023-05-03T12:26:00Z">
              <w:tcPr>
                <w:tcW w:w="1095" w:type="dxa"/>
                <w:shd w:val="clear" w:color="auto" w:fill="auto"/>
                <w:tcMar>
                  <w:top w:w="100" w:type="dxa"/>
                  <w:left w:w="100" w:type="dxa"/>
                  <w:bottom w:w="100" w:type="dxa"/>
                  <w:right w:w="100" w:type="dxa"/>
                </w:tcMar>
              </w:tcPr>
            </w:tcPrChange>
          </w:tcPr>
          <w:p w14:paraId="697120C0" w14:textId="53AE13F9" w:rsidR="00AE4180" w:rsidRDefault="00AE4180" w:rsidP="00AE4180">
            <w:pPr>
              <w:widowControl w:val="0"/>
              <w:pBdr>
                <w:top w:val="nil"/>
                <w:left w:val="nil"/>
                <w:bottom w:val="nil"/>
                <w:right w:val="nil"/>
                <w:between w:val="nil"/>
              </w:pBdr>
              <w:spacing w:line="240" w:lineRule="auto"/>
              <w:rPr>
                <w:ins w:id="525" w:author="Sarthak Shukla" w:date="2023-05-03T12:23:00Z"/>
                <w:rFonts w:ascii="Times New Roman" w:eastAsia="Times New Roman" w:hAnsi="Times New Roman" w:cs="Times New Roman"/>
                <w:b/>
              </w:rPr>
            </w:pPr>
            <w:commentRangeStart w:id="526"/>
            <w:ins w:id="527" w:author="Sarthak Shukla" w:date="2023-05-03T12:24:00Z">
              <w:r>
                <w:rPr>
                  <w:rFonts w:ascii="Times New Roman" w:eastAsia="Times New Roman" w:hAnsi="Times New Roman" w:cs="Times New Roman"/>
                  <w:b/>
                </w:rPr>
                <w:t>Temporal Order</w:t>
              </w:r>
            </w:ins>
          </w:p>
        </w:tc>
        <w:tc>
          <w:tcPr>
            <w:tcW w:w="1800" w:type="dxa"/>
            <w:shd w:val="clear" w:color="auto" w:fill="auto"/>
            <w:tcMar>
              <w:top w:w="100" w:type="dxa"/>
              <w:left w:w="100" w:type="dxa"/>
              <w:bottom w:w="100" w:type="dxa"/>
              <w:right w:w="100" w:type="dxa"/>
            </w:tcMar>
            <w:tcPrChange w:id="528" w:author="Sarthak Shukla" w:date="2023-05-03T12:26:00Z">
              <w:tcPr>
                <w:tcW w:w="2190" w:type="dxa"/>
                <w:shd w:val="clear" w:color="auto" w:fill="auto"/>
                <w:tcMar>
                  <w:top w:w="100" w:type="dxa"/>
                  <w:left w:w="100" w:type="dxa"/>
                  <w:bottom w:w="100" w:type="dxa"/>
                  <w:right w:w="100" w:type="dxa"/>
                </w:tcMar>
              </w:tcPr>
            </w:tcPrChange>
          </w:tcPr>
          <w:p w14:paraId="3402589E" w14:textId="785EB256" w:rsidR="00AE4180" w:rsidRDefault="00AE4180" w:rsidP="00AE4180">
            <w:pPr>
              <w:widowControl w:val="0"/>
              <w:pBdr>
                <w:top w:val="nil"/>
                <w:left w:val="nil"/>
                <w:bottom w:val="nil"/>
                <w:right w:val="nil"/>
                <w:between w:val="nil"/>
              </w:pBdr>
              <w:spacing w:line="240" w:lineRule="auto"/>
              <w:rPr>
                <w:ins w:id="529" w:author="Sarthak Shukla" w:date="2023-05-03T12:23:00Z"/>
                <w:rFonts w:ascii="Times New Roman" w:eastAsia="Times New Roman" w:hAnsi="Times New Roman" w:cs="Times New Roman"/>
                <w:b/>
              </w:rPr>
            </w:pPr>
            <w:ins w:id="530" w:author="Sarthak Shukla" w:date="2023-05-03T12:26:00Z">
              <w:r>
                <w:rPr>
                  <w:rFonts w:ascii="Times New Roman" w:eastAsia="Times New Roman" w:hAnsi="Times New Roman" w:cs="Times New Roman"/>
                  <w:b/>
                </w:rPr>
                <w:t>Dependent Model w/ constraints: q42=q43 (df=7)</w:t>
              </w:r>
            </w:ins>
          </w:p>
        </w:tc>
        <w:tc>
          <w:tcPr>
            <w:tcW w:w="1867" w:type="dxa"/>
            <w:shd w:val="clear" w:color="auto" w:fill="auto"/>
            <w:tcMar>
              <w:top w:w="100" w:type="dxa"/>
              <w:left w:w="100" w:type="dxa"/>
              <w:bottom w:w="100" w:type="dxa"/>
              <w:right w:w="100" w:type="dxa"/>
            </w:tcMar>
            <w:tcPrChange w:id="531" w:author="Sarthak Shukla" w:date="2023-05-03T12:26:00Z">
              <w:tcPr>
                <w:tcW w:w="2355" w:type="dxa"/>
                <w:shd w:val="clear" w:color="auto" w:fill="auto"/>
                <w:tcMar>
                  <w:top w:w="100" w:type="dxa"/>
                  <w:left w:w="100" w:type="dxa"/>
                  <w:bottom w:w="100" w:type="dxa"/>
                  <w:right w:w="100" w:type="dxa"/>
                </w:tcMar>
              </w:tcPr>
            </w:tcPrChange>
          </w:tcPr>
          <w:p w14:paraId="590E6A55" w14:textId="26791A3A" w:rsidR="00AE4180" w:rsidRDefault="00AE4180" w:rsidP="00AE4180">
            <w:pPr>
              <w:widowControl w:val="0"/>
              <w:pBdr>
                <w:top w:val="nil"/>
                <w:left w:val="nil"/>
                <w:bottom w:val="nil"/>
                <w:right w:val="nil"/>
                <w:between w:val="nil"/>
              </w:pBdr>
              <w:spacing w:line="240" w:lineRule="auto"/>
              <w:rPr>
                <w:ins w:id="532" w:author="Sarthak Shukla" w:date="2023-05-03T12:23:00Z"/>
                <w:rFonts w:ascii="Times New Roman" w:eastAsia="Times New Roman" w:hAnsi="Times New Roman" w:cs="Times New Roman"/>
              </w:rPr>
            </w:pPr>
            <w:ins w:id="533" w:author="Sarthak Shukla" w:date="2023-05-03T12:29:00Z">
              <w:r>
                <w:rPr>
                  <w:rFonts w:ascii="Times New Roman" w:eastAsia="Times New Roman" w:hAnsi="Times New Roman" w:cs="Times New Roman"/>
                </w:rPr>
                <w:t>[-34.67, -31.41]</w:t>
              </w:r>
            </w:ins>
          </w:p>
        </w:tc>
        <w:tc>
          <w:tcPr>
            <w:tcW w:w="2102" w:type="dxa"/>
            <w:shd w:val="clear" w:color="auto" w:fill="auto"/>
            <w:tcMar>
              <w:top w:w="100" w:type="dxa"/>
              <w:left w:w="100" w:type="dxa"/>
              <w:bottom w:w="100" w:type="dxa"/>
              <w:right w:w="100" w:type="dxa"/>
            </w:tcMar>
            <w:tcPrChange w:id="534" w:author="Sarthak Shukla" w:date="2023-05-03T12:26:00Z">
              <w:tcPr>
                <w:tcW w:w="2070" w:type="dxa"/>
                <w:shd w:val="clear" w:color="auto" w:fill="auto"/>
                <w:tcMar>
                  <w:top w:w="100" w:type="dxa"/>
                  <w:left w:w="100" w:type="dxa"/>
                  <w:bottom w:w="100" w:type="dxa"/>
                  <w:right w:w="100" w:type="dxa"/>
                </w:tcMar>
              </w:tcPr>
            </w:tcPrChange>
          </w:tcPr>
          <w:p w14:paraId="19121CEB" w14:textId="139289E6" w:rsidR="00AE4180" w:rsidRDefault="00AE4180" w:rsidP="00AE4180">
            <w:pPr>
              <w:widowControl w:val="0"/>
              <w:pBdr>
                <w:top w:val="nil"/>
                <w:left w:val="nil"/>
                <w:bottom w:val="nil"/>
                <w:right w:val="nil"/>
                <w:between w:val="nil"/>
              </w:pBdr>
              <w:spacing w:line="240" w:lineRule="auto"/>
              <w:rPr>
                <w:ins w:id="535" w:author="Sarthak Shukla" w:date="2023-05-03T12:23:00Z"/>
                <w:rFonts w:ascii="Times New Roman" w:eastAsia="Times New Roman" w:hAnsi="Times New Roman" w:cs="Times New Roman"/>
              </w:rPr>
            </w:pPr>
            <w:ins w:id="536" w:author="Sarthak Shukla" w:date="2023-05-03T12:29:00Z">
              <w:r>
                <w:rPr>
                  <w:rFonts w:ascii="Times New Roman" w:eastAsia="Times New Roman" w:hAnsi="Times New Roman" w:cs="Times New Roman"/>
                </w:rPr>
                <w:t>-34.26</w:t>
              </w:r>
            </w:ins>
          </w:p>
        </w:tc>
        <w:tc>
          <w:tcPr>
            <w:tcW w:w="707" w:type="dxa"/>
            <w:shd w:val="clear" w:color="auto" w:fill="auto"/>
            <w:tcMar>
              <w:top w:w="100" w:type="dxa"/>
              <w:left w:w="100" w:type="dxa"/>
              <w:bottom w:w="100" w:type="dxa"/>
              <w:right w:w="100" w:type="dxa"/>
            </w:tcMar>
            <w:tcPrChange w:id="537" w:author="Sarthak Shukla" w:date="2023-05-03T12:26:00Z">
              <w:tcPr>
                <w:tcW w:w="735" w:type="dxa"/>
                <w:shd w:val="clear" w:color="auto" w:fill="auto"/>
                <w:tcMar>
                  <w:top w:w="100" w:type="dxa"/>
                  <w:left w:w="100" w:type="dxa"/>
                  <w:bottom w:w="100" w:type="dxa"/>
                  <w:right w:w="100" w:type="dxa"/>
                </w:tcMar>
              </w:tcPr>
            </w:tcPrChange>
          </w:tcPr>
          <w:p w14:paraId="66EC1545" w14:textId="7D79FFC8" w:rsidR="00AE4180" w:rsidRDefault="00AE4180" w:rsidP="00AE4180">
            <w:pPr>
              <w:widowControl w:val="0"/>
              <w:pBdr>
                <w:top w:val="nil"/>
                <w:left w:val="nil"/>
                <w:bottom w:val="nil"/>
                <w:right w:val="nil"/>
                <w:between w:val="nil"/>
              </w:pBdr>
              <w:spacing w:line="240" w:lineRule="auto"/>
              <w:rPr>
                <w:ins w:id="538" w:author="Sarthak Shukla" w:date="2023-05-03T12:23:00Z"/>
                <w:rFonts w:ascii="Times New Roman" w:eastAsia="Times New Roman" w:hAnsi="Times New Roman" w:cs="Times New Roman"/>
              </w:rPr>
            </w:pPr>
            <w:ins w:id="539" w:author="Sarthak Shukla" w:date="2023-05-03T12:31:00Z">
              <w:r>
                <w:rPr>
                  <w:rFonts w:ascii="Times New Roman" w:eastAsia="Times New Roman" w:hAnsi="Times New Roman" w:cs="Times New Roman"/>
                </w:rPr>
                <w:t>0.1</w:t>
              </w:r>
            </w:ins>
          </w:p>
        </w:tc>
        <w:tc>
          <w:tcPr>
            <w:tcW w:w="915" w:type="dxa"/>
            <w:shd w:val="clear" w:color="auto" w:fill="auto"/>
            <w:tcMar>
              <w:top w:w="100" w:type="dxa"/>
              <w:left w:w="100" w:type="dxa"/>
              <w:bottom w:w="100" w:type="dxa"/>
              <w:right w:w="100" w:type="dxa"/>
            </w:tcMar>
            <w:tcPrChange w:id="540" w:author="Sarthak Shukla" w:date="2023-05-03T12:26:00Z">
              <w:tcPr>
                <w:tcW w:w="915" w:type="dxa"/>
                <w:shd w:val="clear" w:color="auto" w:fill="auto"/>
                <w:tcMar>
                  <w:top w:w="100" w:type="dxa"/>
                  <w:left w:w="100" w:type="dxa"/>
                  <w:bottom w:w="100" w:type="dxa"/>
                  <w:right w:w="100" w:type="dxa"/>
                </w:tcMar>
              </w:tcPr>
            </w:tcPrChange>
          </w:tcPr>
          <w:p w14:paraId="09F8F739" w14:textId="0BB8BEA0" w:rsidR="00AE4180" w:rsidRDefault="00AE4180" w:rsidP="00AE4180">
            <w:pPr>
              <w:widowControl w:val="0"/>
              <w:pBdr>
                <w:top w:val="nil"/>
                <w:left w:val="nil"/>
                <w:bottom w:val="nil"/>
                <w:right w:val="nil"/>
                <w:between w:val="nil"/>
              </w:pBdr>
              <w:spacing w:line="240" w:lineRule="auto"/>
              <w:rPr>
                <w:ins w:id="541" w:author="Sarthak Shukla" w:date="2023-05-03T12:23:00Z"/>
                <w:rFonts w:ascii="Times New Roman" w:eastAsia="Times New Roman" w:hAnsi="Times New Roman" w:cs="Times New Roman"/>
              </w:rPr>
            </w:pPr>
            <w:ins w:id="542" w:author="Sarthak Shukla" w:date="2023-05-03T12:30:00Z">
              <w:r>
                <w:rPr>
                  <w:rFonts w:ascii="Times New Roman" w:eastAsia="Times New Roman" w:hAnsi="Times New Roman" w:cs="Times New Roman"/>
                </w:rPr>
                <w:t>0.</w:t>
              </w:r>
            </w:ins>
            <w:ins w:id="543" w:author="Sarthak Shukla" w:date="2023-05-03T12:31:00Z">
              <w:r>
                <w:rPr>
                  <w:rFonts w:ascii="Times New Roman" w:eastAsia="Times New Roman" w:hAnsi="Times New Roman" w:cs="Times New Roman"/>
                </w:rPr>
                <w:t>7518</w:t>
              </w:r>
            </w:ins>
            <w:commentRangeEnd w:id="526"/>
            <w:ins w:id="544" w:author="Sarthak Shukla" w:date="2023-05-03T14:01:00Z">
              <w:r w:rsidR="00F72FC1">
                <w:rPr>
                  <w:rStyle w:val="CommentReference"/>
                </w:rPr>
                <w:commentReference w:id="526"/>
              </w:r>
            </w:ins>
          </w:p>
        </w:tc>
      </w:tr>
    </w:tbl>
    <w:p w14:paraId="7E81BB7A" w14:textId="624882B1" w:rsidR="00B20F54" w:rsidRDefault="00F907F7">
      <w:pPr>
        <w:jc w:val="center"/>
        <w:rPr>
          <w:rFonts w:ascii="Times New Roman" w:eastAsia="Times New Roman" w:hAnsi="Times New Roman" w:cs="Times New Roman"/>
          <w:i/>
        </w:rPr>
      </w:pPr>
      <w:ins w:id="545" w:author="Sarthak Shukla" w:date="2023-05-03T12:21:00Z">
        <w:r>
          <w:rPr>
            <w:rFonts w:ascii="Times New Roman" w:eastAsia="Times New Roman" w:hAnsi="Times New Roman" w:cs="Times New Roman"/>
            <w:i/>
          </w:rPr>
          <w:br w:type="textWrapping" w:clear="all"/>
        </w:r>
      </w:ins>
      <w:r w:rsidR="00000000">
        <w:rPr>
          <w:rFonts w:ascii="Times New Roman" w:eastAsia="Times New Roman" w:hAnsi="Times New Roman" w:cs="Times New Roman"/>
          <w:i/>
        </w:rPr>
        <w:t xml:space="preserve">Figure 7 - Taxa </w:t>
      </w:r>
      <w:ins w:id="546" w:author="Sarthak Shukla" w:date="2023-05-03T12:32:00Z">
        <w:r w:rsidR="00AE4180">
          <w:rPr>
            <w:rFonts w:ascii="Times New Roman" w:eastAsia="Times New Roman" w:hAnsi="Times New Roman" w:cs="Times New Roman"/>
            <w:i/>
          </w:rPr>
          <w:t>s</w:t>
        </w:r>
      </w:ins>
      <w:del w:id="547" w:author="Sarthak Shukla" w:date="2023-05-03T12:32:00Z">
        <w:r w:rsidR="00000000" w:rsidDel="00AE4180">
          <w:rPr>
            <w:rFonts w:ascii="Times New Roman" w:eastAsia="Times New Roman" w:hAnsi="Times New Roman" w:cs="Times New Roman"/>
            <w:i/>
          </w:rPr>
          <w:delText>S</w:delText>
        </w:r>
      </w:del>
      <w:r w:rsidR="00000000">
        <w:rPr>
          <w:rFonts w:ascii="Times New Roman" w:eastAsia="Times New Roman" w:hAnsi="Times New Roman" w:cs="Times New Roman"/>
          <w:i/>
        </w:rPr>
        <w:t>election</w:t>
      </w:r>
      <w:ins w:id="548" w:author="Sarthak Shukla" w:date="2023-05-03T12:32:00Z">
        <w:r w:rsidR="00AE4180">
          <w:rPr>
            <w:rFonts w:ascii="Times New Roman" w:eastAsia="Times New Roman" w:hAnsi="Times New Roman" w:cs="Times New Roman"/>
            <w:i/>
          </w:rPr>
          <w:t xml:space="preserve"> for </w:t>
        </w:r>
        <w:r w:rsidR="00382DF4">
          <w:rPr>
            <w:rFonts w:ascii="Times New Roman" w:eastAsia="Times New Roman" w:hAnsi="Times New Roman" w:cs="Times New Roman"/>
            <w:i/>
          </w:rPr>
          <w:t>MrBayes morphological p</w:t>
        </w:r>
      </w:ins>
      <w:ins w:id="549" w:author="Sarthak Shukla" w:date="2023-05-03T12:33:00Z">
        <w:r w:rsidR="00382DF4">
          <w:rPr>
            <w:rFonts w:ascii="Times New Roman" w:eastAsia="Times New Roman" w:hAnsi="Times New Roman" w:cs="Times New Roman"/>
            <w:i/>
          </w:rPr>
          <w:t>hylogeny building</w:t>
        </w:r>
      </w:ins>
    </w:p>
    <w:p w14:paraId="52022A56" w14:textId="77777777" w:rsidR="00B20F54" w:rsidRDefault="00B20F54">
      <w:pPr>
        <w:jc w:val="center"/>
        <w:rPr>
          <w:rFonts w:ascii="Times New Roman" w:eastAsia="Times New Roman" w:hAnsi="Times New Roman" w:cs="Times New Roman"/>
          <w:i/>
        </w:rPr>
      </w:pPr>
    </w:p>
    <w:tbl>
      <w:tblPr>
        <w:tblStyle w:val="a1"/>
        <w:tblW w:w="73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2685"/>
      </w:tblGrid>
      <w:tr w:rsidR="00B20F54" w14:paraId="60DA476B" w14:textId="77777777">
        <w:trPr>
          <w:jc w:val="center"/>
        </w:trPr>
        <w:tc>
          <w:tcPr>
            <w:tcW w:w="4680" w:type="dxa"/>
            <w:shd w:val="clear" w:color="auto" w:fill="auto"/>
            <w:tcMar>
              <w:top w:w="100" w:type="dxa"/>
              <w:left w:w="100" w:type="dxa"/>
              <w:bottom w:w="100" w:type="dxa"/>
              <w:right w:w="100" w:type="dxa"/>
            </w:tcMar>
          </w:tcPr>
          <w:p w14:paraId="381EF83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Taxa </w:t>
            </w:r>
          </w:p>
        </w:tc>
        <w:tc>
          <w:tcPr>
            <w:tcW w:w="2685" w:type="dxa"/>
            <w:shd w:val="clear" w:color="auto" w:fill="auto"/>
            <w:tcMar>
              <w:top w:w="100" w:type="dxa"/>
              <w:left w:w="100" w:type="dxa"/>
              <w:bottom w:w="100" w:type="dxa"/>
              <w:right w:w="100" w:type="dxa"/>
            </w:tcMar>
          </w:tcPr>
          <w:p w14:paraId="1724263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Classification</w:t>
            </w:r>
          </w:p>
        </w:tc>
      </w:tr>
      <w:tr w:rsidR="00B20F54" w14:paraId="208F1634" w14:textId="77777777">
        <w:trPr>
          <w:jc w:val="center"/>
        </w:trPr>
        <w:tc>
          <w:tcPr>
            <w:tcW w:w="4680" w:type="dxa"/>
            <w:shd w:val="clear" w:color="auto" w:fill="auto"/>
            <w:tcMar>
              <w:top w:w="100" w:type="dxa"/>
              <w:left w:w="100" w:type="dxa"/>
              <w:bottom w:w="100" w:type="dxa"/>
              <w:right w:w="100" w:type="dxa"/>
            </w:tcMar>
          </w:tcPr>
          <w:p w14:paraId="30F2CC5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 </w:t>
            </w:r>
            <w:proofErr w:type="spellStart"/>
            <w:r>
              <w:rPr>
                <w:rFonts w:ascii="Times New Roman" w:eastAsia="Times New Roman" w:hAnsi="Times New Roman" w:cs="Times New Roman"/>
                <w:i/>
              </w:rPr>
              <w:t>Ibalia.rufipes</w:t>
            </w:r>
            <w:proofErr w:type="spellEnd"/>
            <w:r>
              <w:rPr>
                <w:rFonts w:ascii="Times New Roman" w:eastAsia="Times New Roman" w:hAnsi="Times New Roman" w:cs="Times New Roman"/>
                <w:i/>
              </w:rPr>
              <w:t>,</w:t>
            </w:r>
          </w:p>
          <w:p w14:paraId="6D969BE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 </w:t>
            </w:r>
            <w:proofErr w:type="spellStart"/>
            <w:r>
              <w:rPr>
                <w:rFonts w:ascii="Times New Roman" w:eastAsia="Times New Roman" w:hAnsi="Times New Roman" w:cs="Times New Roman"/>
                <w:i/>
              </w:rPr>
              <w:t>Andricus.quercusradicis</w:t>
            </w:r>
            <w:proofErr w:type="spellEnd"/>
            <w:r>
              <w:rPr>
                <w:rFonts w:ascii="Times New Roman" w:eastAsia="Times New Roman" w:hAnsi="Times New Roman" w:cs="Times New Roman"/>
                <w:i/>
              </w:rPr>
              <w:t>,</w:t>
            </w:r>
          </w:p>
          <w:p w14:paraId="45E77C0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 </w:t>
            </w:r>
            <w:proofErr w:type="spellStart"/>
            <w:r>
              <w:rPr>
                <w:rFonts w:ascii="Times New Roman" w:eastAsia="Times New Roman" w:hAnsi="Times New Roman" w:cs="Times New Roman"/>
                <w:i/>
              </w:rPr>
              <w:t>Antistrophus.lygodesmiaepisum</w:t>
            </w:r>
            <w:proofErr w:type="spellEnd"/>
            <w:r>
              <w:rPr>
                <w:rFonts w:ascii="Times New Roman" w:eastAsia="Times New Roman" w:hAnsi="Times New Roman" w:cs="Times New Roman"/>
                <w:i/>
              </w:rPr>
              <w:t>,</w:t>
            </w:r>
          </w:p>
          <w:p w14:paraId="5C8EF33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4 </w:t>
            </w:r>
            <w:proofErr w:type="spellStart"/>
            <w:r>
              <w:rPr>
                <w:rFonts w:ascii="Times New Roman" w:eastAsia="Times New Roman" w:hAnsi="Times New Roman" w:cs="Times New Roman"/>
                <w:i/>
              </w:rPr>
              <w:t>Asiocynips.lugubris</w:t>
            </w:r>
            <w:proofErr w:type="spellEnd"/>
            <w:r>
              <w:rPr>
                <w:rFonts w:ascii="Times New Roman" w:eastAsia="Times New Roman" w:hAnsi="Times New Roman" w:cs="Times New Roman"/>
                <w:i/>
              </w:rPr>
              <w:t>,</w:t>
            </w:r>
          </w:p>
          <w:p w14:paraId="73162FF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5 </w:t>
            </w:r>
            <w:proofErr w:type="spellStart"/>
            <w:r>
              <w:rPr>
                <w:rFonts w:ascii="Times New Roman" w:eastAsia="Times New Roman" w:hAnsi="Times New Roman" w:cs="Times New Roman"/>
                <w:i/>
              </w:rPr>
              <w:t>Asiocynips.pannucea</w:t>
            </w:r>
            <w:proofErr w:type="spellEnd"/>
            <w:r>
              <w:rPr>
                <w:rFonts w:ascii="Times New Roman" w:eastAsia="Times New Roman" w:hAnsi="Times New Roman" w:cs="Times New Roman"/>
                <w:i/>
              </w:rPr>
              <w:t>,</w:t>
            </w:r>
          </w:p>
          <w:p w14:paraId="353A270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6 </w:t>
            </w:r>
            <w:proofErr w:type="spellStart"/>
            <w:r>
              <w:rPr>
                <w:rFonts w:ascii="Times New Roman" w:eastAsia="Times New Roman" w:hAnsi="Times New Roman" w:cs="Times New Roman"/>
                <w:i/>
              </w:rPr>
              <w:t>Aulacidea.phlomica</w:t>
            </w:r>
            <w:proofErr w:type="spellEnd"/>
            <w:r>
              <w:rPr>
                <w:rFonts w:ascii="Times New Roman" w:eastAsia="Times New Roman" w:hAnsi="Times New Roman" w:cs="Times New Roman"/>
                <w:i/>
              </w:rPr>
              <w:t>,</w:t>
            </w:r>
          </w:p>
          <w:p w14:paraId="12F77EA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7 </w:t>
            </w:r>
            <w:proofErr w:type="spellStart"/>
            <w:r>
              <w:rPr>
                <w:rFonts w:ascii="Times New Roman" w:eastAsia="Times New Roman" w:hAnsi="Times New Roman" w:cs="Times New Roman"/>
                <w:i/>
              </w:rPr>
              <w:t>Aulacidea.tragopogonis</w:t>
            </w:r>
            <w:proofErr w:type="spellEnd"/>
            <w:r>
              <w:rPr>
                <w:rFonts w:ascii="Times New Roman" w:eastAsia="Times New Roman" w:hAnsi="Times New Roman" w:cs="Times New Roman"/>
                <w:i/>
              </w:rPr>
              <w:t>,</w:t>
            </w:r>
          </w:p>
          <w:p w14:paraId="3BC36B7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8 </w:t>
            </w:r>
            <w:proofErr w:type="spellStart"/>
            <w:r>
              <w:rPr>
                <w:rFonts w:ascii="Times New Roman" w:eastAsia="Times New Roman" w:hAnsi="Times New Roman" w:cs="Times New Roman"/>
                <w:i/>
              </w:rPr>
              <w:t>Aulacidea.verticillica</w:t>
            </w:r>
            <w:proofErr w:type="spellEnd"/>
            <w:r>
              <w:rPr>
                <w:rFonts w:ascii="Times New Roman" w:eastAsia="Times New Roman" w:hAnsi="Times New Roman" w:cs="Times New Roman"/>
                <w:i/>
              </w:rPr>
              <w:t>,</w:t>
            </w:r>
          </w:p>
          <w:p w14:paraId="52FFA6E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9 </w:t>
            </w:r>
            <w:proofErr w:type="spellStart"/>
            <w:r>
              <w:rPr>
                <w:rFonts w:ascii="Times New Roman" w:eastAsia="Times New Roman" w:hAnsi="Times New Roman" w:cs="Times New Roman"/>
                <w:i/>
              </w:rPr>
              <w:t>Aylax.papaveris</w:t>
            </w:r>
            <w:proofErr w:type="spellEnd"/>
            <w:r>
              <w:rPr>
                <w:rFonts w:ascii="Times New Roman" w:eastAsia="Times New Roman" w:hAnsi="Times New Roman" w:cs="Times New Roman"/>
                <w:i/>
              </w:rPr>
              <w:t>,</w:t>
            </w:r>
          </w:p>
          <w:p w14:paraId="34B2B58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10 </w:t>
            </w:r>
            <w:proofErr w:type="spellStart"/>
            <w:r>
              <w:rPr>
                <w:rFonts w:ascii="Times New Roman" w:eastAsia="Times New Roman" w:hAnsi="Times New Roman" w:cs="Times New Roman"/>
                <w:i/>
              </w:rPr>
              <w:t>Barbotinia.oraniensis</w:t>
            </w:r>
            <w:proofErr w:type="spellEnd"/>
            <w:r>
              <w:rPr>
                <w:rFonts w:ascii="Times New Roman" w:eastAsia="Times New Roman" w:hAnsi="Times New Roman" w:cs="Times New Roman"/>
                <w:i/>
              </w:rPr>
              <w:t>,</w:t>
            </w:r>
          </w:p>
          <w:p w14:paraId="46E9B13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11 </w:t>
            </w:r>
            <w:proofErr w:type="spellStart"/>
            <w:r>
              <w:rPr>
                <w:rFonts w:ascii="Times New Roman" w:eastAsia="Times New Roman" w:hAnsi="Times New Roman" w:cs="Times New Roman"/>
                <w:i/>
              </w:rPr>
              <w:t>Biorhiza.pallida</w:t>
            </w:r>
            <w:proofErr w:type="spellEnd"/>
            <w:r>
              <w:rPr>
                <w:rFonts w:ascii="Times New Roman" w:eastAsia="Times New Roman" w:hAnsi="Times New Roman" w:cs="Times New Roman"/>
                <w:i/>
              </w:rPr>
              <w:t>,</w:t>
            </w:r>
          </w:p>
          <w:p w14:paraId="0E4049E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12 </w:t>
            </w:r>
            <w:proofErr w:type="spellStart"/>
            <w:r>
              <w:rPr>
                <w:rFonts w:ascii="Times New Roman" w:eastAsia="Times New Roman" w:hAnsi="Times New Roman" w:cs="Times New Roman"/>
                <w:i/>
              </w:rPr>
              <w:t>Cecconia.valerianellae</w:t>
            </w:r>
            <w:proofErr w:type="spellEnd"/>
            <w:r>
              <w:rPr>
                <w:rFonts w:ascii="Times New Roman" w:eastAsia="Times New Roman" w:hAnsi="Times New Roman" w:cs="Times New Roman"/>
                <w:i/>
              </w:rPr>
              <w:t>,</w:t>
            </w:r>
          </w:p>
          <w:p w14:paraId="5360AC6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13 </w:t>
            </w:r>
            <w:proofErr w:type="spellStart"/>
            <w:r>
              <w:rPr>
                <w:rFonts w:ascii="Times New Roman" w:eastAsia="Times New Roman" w:hAnsi="Times New Roman" w:cs="Times New Roman"/>
                <w:i/>
              </w:rPr>
              <w:t>Ceroptres.clavicornis</w:t>
            </w:r>
            <w:proofErr w:type="spellEnd"/>
            <w:r>
              <w:rPr>
                <w:rFonts w:ascii="Times New Roman" w:eastAsia="Times New Roman" w:hAnsi="Times New Roman" w:cs="Times New Roman"/>
                <w:i/>
              </w:rPr>
              <w:t>,</w:t>
            </w:r>
          </w:p>
          <w:p w14:paraId="3EC2410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14 </w:t>
            </w:r>
            <w:proofErr w:type="spellStart"/>
            <w:r>
              <w:rPr>
                <w:rFonts w:ascii="Times New Roman" w:eastAsia="Times New Roman" w:hAnsi="Times New Roman" w:cs="Times New Roman"/>
                <w:i/>
              </w:rPr>
              <w:t>Diastrophus.turgidus</w:t>
            </w:r>
            <w:proofErr w:type="spellEnd"/>
            <w:r>
              <w:rPr>
                <w:rFonts w:ascii="Times New Roman" w:eastAsia="Times New Roman" w:hAnsi="Times New Roman" w:cs="Times New Roman"/>
                <w:i/>
              </w:rPr>
              <w:t>,</w:t>
            </w:r>
          </w:p>
          <w:p w14:paraId="3D44CAE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15 </w:t>
            </w:r>
            <w:proofErr w:type="spellStart"/>
            <w:r>
              <w:rPr>
                <w:rFonts w:ascii="Times New Roman" w:eastAsia="Times New Roman" w:hAnsi="Times New Roman" w:cs="Times New Roman"/>
                <w:i/>
              </w:rPr>
              <w:t>Diplolepis.rosae</w:t>
            </w:r>
            <w:proofErr w:type="spellEnd"/>
            <w:r>
              <w:rPr>
                <w:rFonts w:ascii="Times New Roman" w:eastAsia="Times New Roman" w:hAnsi="Times New Roman" w:cs="Times New Roman"/>
                <w:i/>
              </w:rPr>
              <w:t>,</w:t>
            </w:r>
          </w:p>
          <w:p w14:paraId="132916A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16 </w:t>
            </w:r>
            <w:proofErr w:type="spellStart"/>
            <w:r>
              <w:rPr>
                <w:rFonts w:ascii="Times New Roman" w:eastAsia="Times New Roman" w:hAnsi="Times New Roman" w:cs="Times New Roman"/>
                <w:i/>
              </w:rPr>
              <w:t>Eschatocerus.acaciae</w:t>
            </w:r>
            <w:proofErr w:type="spellEnd"/>
            <w:r>
              <w:rPr>
                <w:rFonts w:ascii="Times New Roman" w:eastAsia="Times New Roman" w:hAnsi="Times New Roman" w:cs="Times New Roman"/>
                <w:i/>
              </w:rPr>
              <w:t>,</w:t>
            </w:r>
          </w:p>
          <w:p w14:paraId="2A57B00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17 </w:t>
            </w:r>
            <w:proofErr w:type="spellStart"/>
            <w:r>
              <w:rPr>
                <w:rFonts w:ascii="Times New Roman" w:eastAsia="Times New Roman" w:hAnsi="Times New Roman" w:cs="Times New Roman"/>
                <w:i/>
              </w:rPr>
              <w:t>Euceroptres.montanus</w:t>
            </w:r>
            <w:proofErr w:type="spellEnd"/>
            <w:r>
              <w:rPr>
                <w:rFonts w:ascii="Times New Roman" w:eastAsia="Times New Roman" w:hAnsi="Times New Roman" w:cs="Times New Roman"/>
                <w:i/>
              </w:rPr>
              <w:t>,</w:t>
            </w:r>
          </w:p>
          <w:p w14:paraId="0108094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18 </w:t>
            </w:r>
            <w:proofErr w:type="spellStart"/>
            <w:r>
              <w:rPr>
                <w:rFonts w:ascii="Times New Roman" w:eastAsia="Times New Roman" w:hAnsi="Times New Roman" w:cs="Times New Roman"/>
                <w:i/>
              </w:rPr>
              <w:t>Gonaspis.potentillae</w:t>
            </w:r>
            <w:proofErr w:type="spellEnd"/>
            <w:r>
              <w:rPr>
                <w:rFonts w:ascii="Times New Roman" w:eastAsia="Times New Roman" w:hAnsi="Times New Roman" w:cs="Times New Roman"/>
                <w:i/>
              </w:rPr>
              <w:t>,</w:t>
            </w:r>
          </w:p>
          <w:p w14:paraId="2C59C13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19 </w:t>
            </w:r>
            <w:proofErr w:type="spellStart"/>
            <w:r>
              <w:rPr>
                <w:rFonts w:ascii="Times New Roman" w:eastAsia="Times New Roman" w:hAnsi="Times New Roman" w:cs="Times New Roman"/>
                <w:i/>
              </w:rPr>
              <w:t>Hedickiana.levantina</w:t>
            </w:r>
            <w:proofErr w:type="spellEnd"/>
            <w:r>
              <w:rPr>
                <w:rFonts w:ascii="Times New Roman" w:eastAsia="Times New Roman" w:hAnsi="Times New Roman" w:cs="Times New Roman"/>
                <w:i/>
              </w:rPr>
              <w:t>,</w:t>
            </w:r>
          </w:p>
          <w:p w14:paraId="0A571B1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20 </w:t>
            </w:r>
            <w:proofErr w:type="spellStart"/>
            <w:r>
              <w:rPr>
                <w:rFonts w:ascii="Times New Roman" w:eastAsia="Times New Roman" w:hAnsi="Times New Roman" w:cs="Times New Roman"/>
                <w:i/>
              </w:rPr>
              <w:t>Himalocynips.vigintilis</w:t>
            </w:r>
            <w:proofErr w:type="spellEnd"/>
            <w:r>
              <w:rPr>
                <w:rFonts w:ascii="Times New Roman" w:eastAsia="Times New Roman" w:hAnsi="Times New Roman" w:cs="Times New Roman"/>
                <w:i/>
              </w:rPr>
              <w:t>,</w:t>
            </w:r>
          </w:p>
          <w:p w14:paraId="4AB68C0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lastRenderedPageBreak/>
              <w:t xml:space="preserve">   21 </w:t>
            </w:r>
            <w:proofErr w:type="spellStart"/>
            <w:r>
              <w:rPr>
                <w:rFonts w:ascii="Times New Roman" w:eastAsia="Times New Roman" w:hAnsi="Times New Roman" w:cs="Times New Roman"/>
                <w:i/>
              </w:rPr>
              <w:t>Iraella.luteipes</w:t>
            </w:r>
            <w:proofErr w:type="spellEnd"/>
            <w:r>
              <w:rPr>
                <w:rFonts w:ascii="Times New Roman" w:eastAsia="Times New Roman" w:hAnsi="Times New Roman" w:cs="Times New Roman"/>
                <w:i/>
              </w:rPr>
              <w:t>,</w:t>
            </w:r>
          </w:p>
          <w:p w14:paraId="582765E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22 </w:t>
            </w:r>
            <w:proofErr w:type="spellStart"/>
            <w:r>
              <w:rPr>
                <w:rFonts w:ascii="Times New Roman" w:eastAsia="Times New Roman" w:hAnsi="Times New Roman" w:cs="Times New Roman"/>
                <w:i/>
              </w:rPr>
              <w:t>Isocolus.rogenhoferi</w:t>
            </w:r>
            <w:proofErr w:type="spellEnd"/>
            <w:r>
              <w:rPr>
                <w:rFonts w:ascii="Times New Roman" w:eastAsia="Times New Roman" w:hAnsi="Times New Roman" w:cs="Times New Roman"/>
                <w:i/>
              </w:rPr>
              <w:t>,</w:t>
            </w:r>
          </w:p>
          <w:p w14:paraId="7A7D90F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23 </w:t>
            </w:r>
            <w:proofErr w:type="spellStart"/>
            <w:r>
              <w:rPr>
                <w:rFonts w:ascii="Times New Roman" w:eastAsia="Times New Roman" w:hAnsi="Times New Roman" w:cs="Times New Roman"/>
                <w:i/>
              </w:rPr>
              <w:t>Liposthenes.glechomae</w:t>
            </w:r>
            <w:proofErr w:type="spellEnd"/>
            <w:r>
              <w:rPr>
                <w:rFonts w:ascii="Times New Roman" w:eastAsia="Times New Roman" w:hAnsi="Times New Roman" w:cs="Times New Roman"/>
                <w:i/>
              </w:rPr>
              <w:t>,</w:t>
            </w:r>
          </w:p>
          <w:p w14:paraId="3E2FD84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24 </w:t>
            </w:r>
            <w:proofErr w:type="spellStart"/>
            <w:r>
              <w:rPr>
                <w:rFonts w:ascii="Times New Roman" w:eastAsia="Times New Roman" w:hAnsi="Times New Roman" w:cs="Times New Roman"/>
                <w:i/>
              </w:rPr>
              <w:t>Liposthenes.kerneri</w:t>
            </w:r>
            <w:proofErr w:type="spellEnd"/>
            <w:r>
              <w:rPr>
                <w:rFonts w:ascii="Times New Roman" w:eastAsia="Times New Roman" w:hAnsi="Times New Roman" w:cs="Times New Roman"/>
                <w:i/>
              </w:rPr>
              <w:t>,</w:t>
            </w:r>
          </w:p>
          <w:p w14:paraId="4C88252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25 </w:t>
            </w:r>
            <w:proofErr w:type="spellStart"/>
            <w:r>
              <w:rPr>
                <w:rFonts w:ascii="Times New Roman" w:eastAsia="Times New Roman" w:hAnsi="Times New Roman" w:cs="Times New Roman"/>
                <w:i/>
              </w:rPr>
              <w:t>Neaylax.verbenaca</w:t>
            </w:r>
            <w:proofErr w:type="spellEnd"/>
            <w:r>
              <w:rPr>
                <w:rFonts w:ascii="Times New Roman" w:eastAsia="Times New Roman" w:hAnsi="Times New Roman" w:cs="Times New Roman"/>
                <w:i/>
              </w:rPr>
              <w:t>,</w:t>
            </w:r>
          </w:p>
          <w:p w14:paraId="1E07414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26 </w:t>
            </w:r>
            <w:proofErr w:type="spellStart"/>
            <w:r>
              <w:rPr>
                <w:rFonts w:ascii="Times New Roman" w:eastAsia="Times New Roman" w:hAnsi="Times New Roman" w:cs="Times New Roman"/>
                <w:i/>
              </w:rPr>
              <w:t>Neuroterus.numismalis</w:t>
            </w:r>
            <w:proofErr w:type="spellEnd"/>
            <w:r>
              <w:rPr>
                <w:rFonts w:ascii="Times New Roman" w:eastAsia="Times New Roman" w:hAnsi="Times New Roman" w:cs="Times New Roman"/>
                <w:i/>
              </w:rPr>
              <w:t>,</w:t>
            </w:r>
          </w:p>
          <w:p w14:paraId="1761473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27 </w:t>
            </w:r>
            <w:proofErr w:type="spellStart"/>
            <w:r>
              <w:rPr>
                <w:rFonts w:ascii="Times New Roman" w:eastAsia="Times New Roman" w:hAnsi="Times New Roman" w:cs="Times New Roman"/>
                <w:i/>
              </w:rPr>
              <w:t>Panteliella.fedtschenkoi</w:t>
            </w:r>
            <w:proofErr w:type="spellEnd"/>
            <w:r>
              <w:rPr>
                <w:rFonts w:ascii="Times New Roman" w:eastAsia="Times New Roman" w:hAnsi="Times New Roman" w:cs="Times New Roman"/>
                <w:i/>
              </w:rPr>
              <w:t>,</w:t>
            </w:r>
          </w:p>
          <w:p w14:paraId="09F703A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28 </w:t>
            </w:r>
            <w:proofErr w:type="spellStart"/>
            <w:r>
              <w:rPr>
                <w:rFonts w:ascii="Times New Roman" w:eastAsia="Times New Roman" w:hAnsi="Times New Roman" w:cs="Times New Roman"/>
                <w:i/>
              </w:rPr>
              <w:t>Paramblynotus.zonatus</w:t>
            </w:r>
            <w:proofErr w:type="spellEnd"/>
            <w:r>
              <w:rPr>
                <w:rFonts w:ascii="Times New Roman" w:eastAsia="Times New Roman" w:hAnsi="Times New Roman" w:cs="Times New Roman"/>
                <w:i/>
              </w:rPr>
              <w:t>,</w:t>
            </w:r>
          </w:p>
          <w:p w14:paraId="64549168"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29 </w:t>
            </w:r>
            <w:proofErr w:type="spellStart"/>
            <w:r>
              <w:rPr>
                <w:rFonts w:ascii="Times New Roman" w:eastAsia="Times New Roman" w:hAnsi="Times New Roman" w:cs="Times New Roman"/>
                <w:i/>
              </w:rPr>
              <w:t>Parnips.nigripes</w:t>
            </w:r>
            <w:proofErr w:type="spellEnd"/>
            <w:r>
              <w:rPr>
                <w:rFonts w:ascii="Times New Roman" w:eastAsia="Times New Roman" w:hAnsi="Times New Roman" w:cs="Times New Roman"/>
                <w:i/>
              </w:rPr>
              <w:t>,</w:t>
            </w:r>
          </w:p>
          <w:p w14:paraId="1B5B3E4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30 </w:t>
            </w:r>
            <w:proofErr w:type="spellStart"/>
            <w:r>
              <w:rPr>
                <w:rFonts w:ascii="Times New Roman" w:eastAsia="Times New Roman" w:hAnsi="Times New Roman" w:cs="Times New Roman"/>
                <w:i/>
              </w:rPr>
              <w:t>Pediaspis.aceris</w:t>
            </w:r>
            <w:proofErr w:type="spellEnd"/>
            <w:r>
              <w:rPr>
                <w:rFonts w:ascii="Times New Roman" w:eastAsia="Times New Roman" w:hAnsi="Times New Roman" w:cs="Times New Roman"/>
                <w:i/>
              </w:rPr>
              <w:t>,</w:t>
            </w:r>
          </w:p>
          <w:p w14:paraId="1670775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31 </w:t>
            </w:r>
            <w:proofErr w:type="spellStart"/>
            <w:r>
              <w:rPr>
                <w:rFonts w:ascii="Times New Roman" w:eastAsia="Times New Roman" w:hAnsi="Times New Roman" w:cs="Times New Roman"/>
                <w:i/>
              </w:rPr>
              <w:t>Periclistus.brandtii</w:t>
            </w:r>
            <w:proofErr w:type="spellEnd"/>
            <w:r>
              <w:rPr>
                <w:rFonts w:ascii="Times New Roman" w:eastAsia="Times New Roman" w:hAnsi="Times New Roman" w:cs="Times New Roman"/>
                <w:i/>
              </w:rPr>
              <w:t>,</w:t>
            </w:r>
          </w:p>
          <w:p w14:paraId="73A0219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32 </w:t>
            </w:r>
            <w:proofErr w:type="spellStart"/>
            <w:r>
              <w:rPr>
                <w:rFonts w:ascii="Times New Roman" w:eastAsia="Times New Roman" w:hAnsi="Times New Roman" w:cs="Times New Roman"/>
                <w:i/>
              </w:rPr>
              <w:t>Phanacis.centaureae</w:t>
            </w:r>
            <w:proofErr w:type="spellEnd"/>
            <w:r>
              <w:rPr>
                <w:rFonts w:ascii="Times New Roman" w:eastAsia="Times New Roman" w:hAnsi="Times New Roman" w:cs="Times New Roman"/>
                <w:i/>
              </w:rPr>
              <w:t>,</w:t>
            </w:r>
          </w:p>
          <w:p w14:paraId="6136ADB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33 </w:t>
            </w:r>
            <w:proofErr w:type="spellStart"/>
            <w:r>
              <w:rPr>
                <w:rFonts w:ascii="Times New Roman" w:eastAsia="Times New Roman" w:hAnsi="Times New Roman" w:cs="Times New Roman"/>
                <w:i/>
              </w:rPr>
              <w:t>Phanacis.hypochoeridis</w:t>
            </w:r>
            <w:proofErr w:type="spellEnd"/>
            <w:r>
              <w:rPr>
                <w:rFonts w:ascii="Times New Roman" w:eastAsia="Times New Roman" w:hAnsi="Times New Roman" w:cs="Times New Roman"/>
                <w:i/>
              </w:rPr>
              <w:t>,</w:t>
            </w:r>
          </w:p>
          <w:p w14:paraId="09B4624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34 </w:t>
            </w:r>
            <w:proofErr w:type="spellStart"/>
            <w:r>
              <w:rPr>
                <w:rFonts w:ascii="Times New Roman" w:eastAsia="Times New Roman" w:hAnsi="Times New Roman" w:cs="Times New Roman"/>
                <w:i/>
              </w:rPr>
              <w:t>Phanacis.phlomidis</w:t>
            </w:r>
            <w:proofErr w:type="spellEnd"/>
            <w:r>
              <w:rPr>
                <w:rFonts w:ascii="Times New Roman" w:eastAsia="Times New Roman" w:hAnsi="Times New Roman" w:cs="Times New Roman"/>
                <w:i/>
              </w:rPr>
              <w:t>,</w:t>
            </w:r>
          </w:p>
          <w:p w14:paraId="682A711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35 </w:t>
            </w:r>
            <w:proofErr w:type="spellStart"/>
            <w:r>
              <w:rPr>
                <w:rFonts w:ascii="Times New Roman" w:eastAsia="Times New Roman" w:hAnsi="Times New Roman" w:cs="Times New Roman"/>
                <w:i/>
              </w:rPr>
              <w:t>Plagiotrochus.quercusilicis</w:t>
            </w:r>
            <w:proofErr w:type="spellEnd"/>
            <w:r>
              <w:rPr>
                <w:rFonts w:ascii="Times New Roman" w:eastAsia="Times New Roman" w:hAnsi="Times New Roman" w:cs="Times New Roman"/>
                <w:i/>
              </w:rPr>
              <w:t>,</w:t>
            </w:r>
          </w:p>
          <w:p w14:paraId="3F40730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36 </w:t>
            </w:r>
            <w:proofErr w:type="spellStart"/>
            <w:r>
              <w:rPr>
                <w:rFonts w:ascii="Times New Roman" w:eastAsia="Times New Roman" w:hAnsi="Times New Roman" w:cs="Times New Roman"/>
                <w:i/>
              </w:rPr>
              <w:t>Rhodus.oriundus</w:t>
            </w:r>
            <w:proofErr w:type="spellEnd"/>
            <w:r>
              <w:rPr>
                <w:rFonts w:ascii="Times New Roman" w:eastAsia="Times New Roman" w:hAnsi="Times New Roman" w:cs="Times New Roman"/>
                <w:i/>
              </w:rPr>
              <w:t>,</w:t>
            </w:r>
          </w:p>
          <w:p w14:paraId="2689322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37 </w:t>
            </w:r>
            <w:proofErr w:type="spellStart"/>
            <w:r>
              <w:rPr>
                <w:rFonts w:ascii="Times New Roman" w:eastAsia="Times New Roman" w:hAnsi="Times New Roman" w:cs="Times New Roman"/>
                <w:i/>
              </w:rPr>
              <w:t>Synergus.crassicornis</w:t>
            </w:r>
            <w:proofErr w:type="spellEnd"/>
            <w:r>
              <w:rPr>
                <w:rFonts w:ascii="Times New Roman" w:eastAsia="Times New Roman" w:hAnsi="Times New Roman" w:cs="Times New Roman"/>
                <w:i/>
              </w:rPr>
              <w:t>,</w:t>
            </w:r>
          </w:p>
          <w:p w14:paraId="7854CF0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38 </w:t>
            </w:r>
            <w:proofErr w:type="spellStart"/>
            <w:r>
              <w:rPr>
                <w:rFonts w:ascii="Times New Roman" w:eastAsia="Times New Roman" w:hAnsi="Times New Roman" w:cs="Times New Roman"/>
                <w:i/>
              </w:rPr>
              <w:t>Synophromorpha.rubi</w:t>
            </w:r>
            <w:proofErr w:type="spellEnd"/>
            <w:r>
              <w:rPr>
                <w:rFonts w:ascii="Times New Roman" w:eastAsia="Times New Roman" w:hAnsi="Times New Roman" w:cs="Times New Roman"/>
                <w:i/>
              </w:rPr>
              <w:t>,</w:t>
            </w:r>
          </w:p>
          <w:p w14:paraId="68969AA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39 </w:t>
            </w:r>
            <w:proofErr w:type="spellStart"/>
            <w:r>
              <w:rPr>
                <w:rFonts w:ascii="Times New Roman" w:eastAsia="Times New Roman" w:hAnsi="Times New Roman" w:cs="Times New Roman"/>
                <w:i/>
              </w:rPr>
              <w:t>Timaspis.phoenixopodos</w:t>
            </w:r>
            <w:proofErr w:type="spellEnd"/>
            <w:r>
              <w:rPr>
                <w:rFonts w:ascii="Times New Roman" w:eastAsia="Times New Roman" w:hAnsi="Times New Roman" w:cs="Times New Roman"/>
                <w:i/>
              </w:rPr>
              <w:t>,</w:t>
            </w:r>
          </w:p>
          <w:p w14:paraId="74B8D0F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40 </w:t>
            </w:r>
            <w:proofErr w:type="spellStart"/>
            <w:r>
              <w:rPr>
                <w:rFonts w:ascii="Times New Roman" w:eastAsia="Times New Roman" w:hAnsi="Times New Roman" w:cs="Times New Roman"/>
                <w:i/>
              </w:rPr>
              <w:t>Vetustia.investigata</w:t>
            </w:r>
            <w:proofErr w:type="spellEnd"/>
            <w:r>
              <w:rPr>
                <w:rFonts w:ascii="Times New Roman" w:eastAsia="Times New Roman" w:hAnsi="Times New Roman" w:cs="Times New Roman"/>
                <w:i/>
              </w:rPr>
              <w:t>,</w:t>
            </w:r>
          </w:p>
          <w:p w14:paraId="71355FB5"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41 </w:t>
            </w:r>
            <w:proofErr w:type="spellStart"/>
            <w:r>
              <w:rPr>
                <w:rFonts w:ascii="Times New Roman" w:eastAsia="Times New Roman" w:hAnsi="Times New Roman" w:cs="Times New Roman"/>
                <w:i/>
              </w:rPr>
              <w:t>Xestophanes.potentillae</w:t>
            </w:r>
            <w:proofErr w:type="spellEnd"/>
            <w:r>
              <w:rPr>
                <w:rFonts w:ascii="Times New Roman" w:eastAsia="Times New Roman" w:hAnsi="Times New Roman" w:cs="Times New Roman"/>
                <w:i/>
              </w:rPr>
              <w:t>;</w:t>
            </w:r>
          </w:p>
          <w:p w14:paraId="27A583CA" w14:textId="77777777" w:rsidR="00B20F54" w:rsidRDefault="00B20F54">
            <w:pPr>
              <w:widowControl w:val="0"/>
              <w:pBdr>
                <w:top w:val="nil"/>
                <w:left w:val="nil"/>
                <w:bottom w:val="nil"/>
                <w:right w:val="nil"/>
                <w:between w:val="nil"/>
              </w:pBdr>
              <w:spacing w:line="240" w:lineRule="auto"/>
              <w:rPr>
                <w:rFonts w:ascii="Times New Roman" w:eastAsia="Times New Roman" w:hAnsi="Times New Roman" w:cs="Times New Roman"/>
                <w:i/>
              </w:rPr>
            </w:pPr>
          </w:p>
        </w:tc>
        <w:tc>
          <w:tcPr>
            <w:tcW w:w="2685" w:type="dxa"/>
            <w:shd w:val="clear" w:color="auto" w:fill="auto"/>
            <w:tcMar>
              <w:top w:w="100" w:type="dxa"/>
              <w:left w:w="100" w:type="dxa"/>
              <w:bottom w:w="100" w:type="dxa"/>
              <w:right w:w="100" w:type="dxa"/>
            </w:tcMar>
          </w:tcPr>
          <w:p w14:paraId="13BD988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lastRenderedPageBreak/>
              <w:t>1. Outgroup</w:t>
            </w:r>
          </w:p>
          <w:p w14:paraId="6B922D9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 Ingroup</w:t>
            </w:r>
          </w:p>
          <w:p w14:paraId="61EBE7E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 Ingroup</w:t>
            </w:r>
          </w:p>
          <w:p w14:paraId="322D427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4. Ingroup</w:t>
            </w:r>
          </w:p>
          <w:p w14:paraId="0D5CBBF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5. Ingroup</w:t>
            </w:r>
          </w:p>
          <w:p w14:paraId="39A46EB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6. Ingroup</w:t>
            </w:r>
          </w:p>
          <w:p w14:paraId="743836D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7. Ingroup</w:t>
            </w:r>
          </w:p>
          <w:p w14:paraId="2B9D10E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8. Ingroup</w:t>
            </w:r>
          </w:p>
          <w:p w14:paraId="439E415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9. Ingroup</w:t>
            </w:r>
          </w:p>
          <w:p w14:paraId="293C7A4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10. Ingroup</w:t>
            </w:r>
          </w:p>
          <w:p w14:paraId="102B8B9A"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11. Ingroup</w:t>
            </w:r>
          </w:p>
          <w:p w14:paraId="719740F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12. Ingroup</w:t>
            </w:r>
          </w:p>
          <w:p w14:paraId="52A3985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13. Inquiline</w:t>
            </w:r>
          </w:p>
          <w:p w14:paraId="691861BA"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14. Ingroup</w:t>
            </w:r>
          </w:p>
          <w:p w14:paraId="6769FCC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15. Ingroup</w:t>
            </w:r>
          </w:p>
          <w:p w14:paraId="681340D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16. Ingroup</w:t>
            </w:r>
          </w:p>
          <w:p w14:paraId="45AAB30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17. Outgroup</w:t>
            </w:r>
          </w:p>
          <w:p w14:paraId="40A2B4E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18. Ingroup</w:t>
            </w:r>
          </w:p>
          <w:p w14:paraId="3D023BC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19. Ingroup</w:t>
            </w:r>
          </w:p>
          <w:p w14:paraId="19BC674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20. Ingroup</w:t>
            </w:r>
          </w:p>
          <w:p w14:paraId="6BD235A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lastRenderedPageBreak/>
              <w:t>21. Ingroup</w:t>
            </w:r>
          </w:p>
          <w:p w14:paraId="7A60357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22. Ingroup</w:t>
            </w:r>
          </w:p>
          <w:p w14:paraId="57F0A15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23. Ingroup</w:t>
            </w:r>
          </w:p>
          <w:p w14:paraId="456AC24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24. Ingroup</w:t>
            </w:r>
          </w:p>
          <w:p w14:paraId="2BACDE3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25. Ingroup</w:t>
            </w:r>
          </w:p>
          <w:p w14:paraId="21D4A59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26. Ingroup</w:t>
            </w:r>
          </w:p>
          <w:p w14:paraId="75E156A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27. Ingroup</w:t>
            </w:r>
          </w:p>
          <w:p w14:paraId="60C5A1A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28. Outgroup</w:t>
            </w:r>
          </w:p>
          <w:p w14:paraId="18D84A6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29. Outgroup</w:t>
            </w:r>
          </w:p>
          <w:p w14:paraId="3CAC3CF8"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30. Ingroup</w:t>
            </w:r>
          </w:p>
          <w:p w14:paraId="36ABDC3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31. Inquiline</w:t>
            </w:r>
          </w:p>
          <w:p w14:paraId="7A2C404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32. Ingroup</w:t>
            </w:r>
          </w:p>
          <w:p w14:paraId="0EAB189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33. Ingroup</w:t>
            </w:r>
          </w:p>
          <w:p w14:paraId="54DB649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34. Ingroup</w:t>
            </w:r>
          </w:p>
          <w:p w14:paraId="7FAF123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35. Ingroup</w:t>
            </w:r>
          </w:p>
          <w:p w14:paraId="7A5A3FC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36. Ingroup</w:t>
            </w:r>
          </w:p>
          <w:p w14:paraId="734EF03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37. Inquiline </w:t>
            </w:r>
          </w:p>
          <w:p w14:paraId="36617BB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38. Inquiline</w:t>
            </w:r>
          </w:p>
          <w:p w14:paraId="54D3F55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39. Ingroup</w:t>
            </w:r>
          </w:p>
          <w:p w14:paraId="62771C7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40. Ingroup</w:t>
            </w:r>
          </w:p>
          <w:p w14:paraId="0E8BB443" w14:textId="77777777" w:rsidR="00B20F54" w:rsidRDefault="00B20F54">
            <w:pPr>
              <w:widowControl w:val="0"/>
              <w:pBdr>
                <w:top w:val="nil"/>
                <w:left w:val="nil"/>
                <w:bottom w:val="nil"/>
                <w:right w:val="nil"/>
                <w:between w:val="nil"/>
              </w:pBdr>
              <w:spacing w:line="240" w:lineRule="auto"/>
              <w:rPr>
                <w:rFonts w:ascii="Times New Roman" w:eastAsia="Times New Roman" w:hAnsi="Times New Roman" w:cs="Times New Roman"/>
                <w:i/>
              </w:rPr>
            </w:pPr>
          </w:p>
        </w:tc>
      </w:tr>
    </w:tbl>
    <w:p w14:paraId="2C5394A5" w14:textId="77777777" w:rsidR="00B20F54" w:rsidRDefault="00B20F54">
      <w:pPr>
        <w:jc w:val="center"/>
        <w:rPr>
          <w:rFonts w:ascii="Times New Roman" w:eastAsia="Times New Roman" w:hAnsi="Times New Roman" w:cs="Times New Roman"/>
          <w:i/>
        </w:rPr>
      </w:pPr>
    </w:p>
    <w:p w14:paraId="1D7A49EC" w14:textId="77777777" w:rsidR="00B20F54" w:rsidRDefault="00B20F54">
      <w:pPr>
        <w:rPr>
          <w:rFonts w:ascii="Times New Roman" w:eastAsia="Times New Roman" w:hAnsi="Times New Roman" w:cs="Times New Roman"/>
          <w:color w:val="222222"/>
          <w:sz w:val="20"/>
          <w:szCs w:val="20"/>
          <w:highlight w:val="white"/>
        </w:rPr>
      </w:pPr>
    </w:p>
    <w:sectPr w:rsidR="00B20F54">
      <w:type w:val="continuous"/>
      <w:pgSz w:w="12240" w:h="15840"/>
      <w:pgMar w:top="1440" w:right="1440" w:bottom="1440" w:left="1440" w:header="720" w:footer="720" w:gutter="0"/>
      <w:cols w:space="720" w:equalWidth="0">
        <w:col w:w="936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Sarthak Shukla" w:date="2023-05-03T13:37:00Z" w:initials="SS">
    <w:p w14:paraId="57C4901C" w14:textId="77777777" w:rsidR="006C64F8" w:rsidRDefault="006C64F8" w:rsidP="00BE646D">
      <w:r>
        <w:rPr>
          <w:rStyle w:val="CommentReference"/>
        </w:rPr>
        <w:annotationRef/>
      </w:r>
      <w:r>
        <w:rPr>
          <w:color w:val="000000"/>
          <w:sz w:val="20"/>
          <w:szCs w:val="20"/>
        </w:rPr>
        <w:t>in my peer-review I was recommended to keep consisting spacing in the paper, so after every major section header there should be a line of space</w:t>
      </w:r>
    </w:p>
  </w:comment>
  <w:comment w:id="17" w:author="Sarthak Shukla" w:date="2023-05-03T13:37:00Z" w:initials="SS">
    <w:p w14:paraId="03C1ACDD" w14:textId="77777777" w:rsidR="006C64F8" w:rsidRDefault="006C64F8" w:rsidP="0021262A">
      <w:r>
        <w:rPr>
          <w:rStyle w:val="CommentReference"/>
        </w:rPr>
        <w:annotationRef/>
      </w:r>
      <w:r>
        <w:rPr>
          <w:color w:val="000000"/>
          <w:sz w:val="20"/>
          <w:szCs w:val="20"/>
        </w:rPr>
        <w:t>peer-review suggestion: sounded a bit off</w:t>
      </w:r>
    </w:p>
  </w:comment>
  <w:comment w:id="20" w:author="Sarthak Shukla" w:date="2023-05-03T13:40:00Z" w:initials="SS">
    <w:p w14:paraId="3DDE3215" w14:textId="77777777" w:rsidR="006C64F8" w:rsidRDefault="006C64F8" w:rsidP="0079138A">
      <w:r>
        <w:rPr>
          <w:rStyle w:val="CommentReference"/>
        </w:rPr>
        <w:annotationRef/>
      </w:r>
      <w:r>
        <w:rPr>
          <w:color w:val="000000"/>
          <w:sz w:val="20"/>
          <w:szCs w:val="20"/>
        </w:rPr>
        <w:t>peer-review suggestion: order the citations and bibliography in the sequential order that studies are cited in the paper, so there will be many changes following, to the in-text citations and bibliography</w:t>
      </w:r>
    </w:p>
  </w:comment>
  <w:comment w:id="39" w:author="Sarthak Shukla" w:date="2023-05-03T13:42:00Z" w:initials="SS">
    <w:p w14:paraId="15C1DCA2" w14:textId="77777777" w:rsidR="006C64F8" w:rsidRDefault="006C64F8" w:rsidP="00E40F89">
      <w:r>
        <w:rPr>
          <w:rStyle w:val="CommentReference"/>
        </w:rPr>
        <w:annotationRef/>
      </w:r>
      <w:r>
        <w:rPr>
          <w:color w:val="000000"/>
          <w:sz w:val="20"/>
          <w:szCs w:val="20"/>
        </w:rPr>
        <w:t xml:space="preserve">self-edit: wanted to refine the importance </w:t>
      </w:r>
    </w:p>
  </w:comment>
  <w:comment w:id="61" w:author="Sarthak Shukla" w:date="2023-05-03T13:41:00Z" w:initials="SS">
    <w:p w14:paraId="00758510" w14:textId="157DC496" w:rsidR="006C64F8" w:rsidRDefault="006C64F8" w:rsidP="00124D49">
      <w:r>
        <w:rPr>
          <w:rStyle w:val="CommentReference"/>
        </w:rPr>
        <w:annotationRef/>
      </w:r>
      <w:r>
        <w:rPr>
          <w:color w:val="000000"/>
          <w:sz w:val="20"/>
          <w:szCs w:val="20"/>
        </w:rPr>
        <w:t>peer-review suggestion: forgot to replace “x” with appendix item</w:t>
      </w:r>
    </w:p>
  </w:comment>
  <w:comment w:id="81" w:author="Sarthak Shukla" w:date="2023-05-03T13:42:00Z" w:initials="SS">
    <w:p w14:paraId="7C410B08" w14:textId="77777777" w:rsidR="006C64F8" w:rsidRDefault="006C64F8" w:rsidP="00E45A4F">
      <w:r>
        <w:rPr>
          <w:rStyle w:val="CommentReference"/>
        </w:rPr>
        <w:annotationRef/>
      </w:r>
      <w:r>
        <w:rPr>
          <w:color w:val="000000"/>
          <w:sz w:val="20"/>
          <w:szCs w:val="20"/>
        </w:rPr>
        <w:t>peer-review suggestion: specify model</w:t>
      </w:r>
    </w:p>
  </w:comment>
  <w:comment w:id="88" w:author="Sarthak Shukla" w:date="2023-05-03T13:43:00Z" w:initials="SS">
    <w:p w14:paraId="6A0586F3" w14:textId="77777777" w:rsidR="006C64F8" w:rsidRDefault="006C64F8" w:rsidP="001B78E8">
      <w:r>
        <w:rPr>
          <w:rStyle w:val="CommentReference"/>
        </w:rPr>
        <w:annotationRef/>
      </w:r>
      <w:r>
        <w:rPr>
          <w:color w:val="000000"/>
          <w:sz w:val="20"/>
          <w:szCs w:val="20"/>
        </w:rPr>
        <w:t>self-edit: thought I should specify what Pagel tests are</w:t>
      </w:r>
    </w:p>
  </w:comment>
  <w:comment w:id="131" w:author="Sarthak Shukla" w:date="2023-05-03T13:44:00Z" w:initials="SS">
    <w:p w14:paraId="51747A44" w14:textId="77777777" w:rsidR="006C64F8" w:rsidRDefault="006C64F8" w:rsidP="00F5050B">
      <w:r>
        <w:rPr>
          <w:rStyle w:val="CommentReference"/>
        </w:rPr>
        <w:annotationRef/>
      </w:r>
      <w:r>
        <w:rPr>
          <w:color w:val="000000"/>
          <w:sz w:val="20"/>
          <w:szCs w:val="20"/>
        </w:rPr>
        <w:t>self-edit: needed to add a conclusion to phylogenetic inference</w:t>
      </w:r>
    </w:p>
  </w:comment>
  <w:comment w:id="139" w:author="Sarthak Shukla" w:date="2023-05-03T13:44:00Z" w:initials="SS">
    <w:p w14:paraId="157F24D6" w14:textId="77777777" w:rsidR="006C64F8" w:rsidRDefault="006C64F8" w:rsidP="00396DCD">
      <w:r>
        <w:rPr>
          <w:rStyle w:val="CommentReference"/>
        </w:rPr>
        <w:annotationRef/>
      </w:r>
      <w:r>
        <w:rPr>
          <w:color w:val="000000"/>
          <w:sz w:val="20"/>
          <w:szCs w:val="20"/>
        </w:rPr>
        <w:t>self-edit: refined topic sentence</w:t>
      </w:r>
    </w:p>
  </w:comment>
  <w:comment w:id="157" w:author="Sarthak Shukla" w:date="2023-05-03T13:45:00Z" w:initials="SS">
    <w:p w14:paraId="44503480" w14:textId="77777777" w:rsidR="00B35FCF" w:rsidRDefault="00B35FCF" w:rsidP="00D01B5B">
      <w:r>
        <w:rPr>
          <w:rStyle w:val="CommentReference"/>
        </w:rPr>
        <w:annotationRef/>
      </w:r>
      <w:r>
        <w:rPr>
          <w:color w:val="000000"/>
          <w:sz w:val="20"/>
          <w:szCs w:val="20"/>
        </w:rPr>
        <w:t>self-edit: refined results for 1000 bayesian trees</w:t>
      </w:r>
    </w:p>
  </w:comment>
  <w:comment w:id="181" w:author="Sarthak Shukla" w:date="2023-05-03T13:47:00Z" w:initials="SS">
    <w:p w14:paraId="68717087" w14:textId="77777777" w:rsidR="00B35FCF" w:rsidRDefault="00B35FCF" w:rsidP="00E7234C">
      <w:r>
        <w:rPr>
          <w:rStyle w:val="CommentReference"/>
        </w:rPr>
        <w:annotationRef/>
      </w:r>
      <w:r>
        <w:rPr>
          <w:color w:val="000000"/>
          <w:sz w:val="20"/>
          <w:szCs w:val="20"/>
        </w:rPr>
        <w:t xml:space="preserve">self-edit: this was a misconception, BayesTraitsV4 says it can handle several polymorphic states however I remember that I got ln(L) = 0 when I tested fully polymorphic characters with 12 and 3 states. so I cannot speak on BayesTraits capabilities of being able to do this but instead I can talk about how difficult it is to work with a dependent rate model this large </w:t>
      </w:r>
    </w:p>
  </w:comment>
  <w:comment w:id="186" w:author="Sarthak Shukla" w:date="2023-05-03T13:49:00Z" w:initials="SS">
    <w:p w14:paraId="04DF4D12" w14:textId="77777777" w:rsidR="00B35FCF" w:rsidRDefault="00B35FCF" w:rsidP="00F65743">
      <w:r>
        <w:rPr>
          <w:rStyle w:val="CommentReference"/>
        </w:rPr>
        <w:annotationRef/>
      </w:r>
      <w:r>
        <w:rPr>
          <w:color w:val="000000"/>
          <w:sz w:val="20"/>
          <w:szCs w:val="20"/>
        </w:rPr>
        <w:t>related to my misconception about BayesTraits, therefore I changed this discussion paragraph to focus on the complexity of testing a different hypothesis and possible solution to the difficulty</w:t>
      </w:r>
    </w:p>
  </w:comment>
  <w:comment w:id="205" w:author="Sarthak Shukla" w:date="2023-05-03T13:49:00Z" w:initials="SS">
    <w:p w14:paraId="7E412DDF" w14:textId="77777777" w:rsidR="00B35FCF" w:rsidRDefault="00B35FCF" w:rsidP="00B433FF">
      <w:r>
        <w:rPr>
          <w:rStyle w:val="CommentReference"/>
        </w:rPr>
        <w:annotationRef/>
      </w:r>
      <w:r>
        <w:rPr>
          <w:color w:val="000000"/>
          <w:sz w:val="20"/>
          <w:szCs w:val="20"/>
        </w:rPr>
        <w:t>peer-review suggestion: elaborate more on discussion section, so I focused on another flaw here</w:t>
      </w:r>
    </w:p>
  </w:comment>
  <w:comment w:id="217" w:author="Sarthak Shukla" w:date="2023-05-03T13:50:00Z" w:initials="SS">
    <w:p w14:paraId="5120751C" w14:textId="77777777" w:rsidR="00B35FCF" w:rsidRDefault="00B35FCF" w:rsidP="009953DB">
      <w:r>
        <w:rPr>
          <w:rStyle w:val="CommentReference"/>
        </w:rPr>
        <w:annotationRef/>
      </w:r>
      <w:r>
        <w:rPr>
          <w:color w:val="000000"/>
          <w:sz w:val="20"/>
          <w:szCs w:val="20"/>
        </w:rPr>
        <w:t xml:space="preserve">self-edit: give background on why inquilines </w:t>
      </w:r>
    </w:p>
  </w:comment>
  <w:comment w:id="226" w:author="Sarthak Shukla" w:date="2023-05-03T13:52:00Z" w:initials="SS">
    <w:p w14:paraId="728063A7" w14:textId="77777777" w:rsidR="00B35FCF" w:rsidRDefault="00B35FCF" w:rsidP="00CA1230">
      <w:r>
        <w:rPr>
          <w:rStyle w:val="CommentReference"/>
        </w:rPr>
        <w:annotationRef/>
      </w:r>
      <w:r>
        <w:rPr>
          <w:color w:val="000000"/>
          <w:sz w:val="20"/>
          <w:szCs w:val="20"/>
        </w:rPr>
        <w:t>peer-review suggestion + adding one more peer reviewed source: the suggestion was to make the significance of the work more broad so I talked about classification problems due to gall varieties here and provided a conclusion for the paper</w:t>
      </w:r>
    </w:p>
  </w:comment>
  <w:comment w:id="250" w:author="Sarthak Shukla" w:date="2023-05-03T13:52:00Z" w:initials="SS">
    <w:p w14:paraId="1EAD59BB" w14:textId="77777777" w:rsidR="00B35FCF" w:rsidRDefault="00B35FCF" w:rsidP="00A412D7">
      <w:r>
        <w:rPr>
          <w:rStyle w:val="CommentReference"/>
        </w:rPr>
        <w:annotationRef/>
      </w:r>
      <w:r>
        <w:rPr>
          <w:color w:val="000000"/>
          <w:sz w:val="20"/>
          <w:szCs w:val="20"/>
        </w:rPr>
        <w:t>peer-review suggestion: re-order literature cited to match order of in text citations</w:t>
      </w:r>
    </w:p>
  </w:comment>
  <w:comment w:id="299" w:author="Sarthak Shukla" w:date="2023-05-03T13:53:00Z" w:initials="SS">
    <w:p w14:paraId="70C99CAB" w14:textId="77777777" w:rsidR="00B35FCF" w:rsidRDefault="00B35FCF" w:rsidP="003974CB">
      <w:r>
        <w:rPr>
          <w:rStyle w:val="CommentReference"/>
        </w:rPr>
        <w:annotationRef/>
      </w:r>
      <w:r>
        <w:rPr>
          <w:color w:val="000000"/>
          <w:sz w:val="20"/>
          <w:szCs w:val="20"/>
        </w:rPr>
        <w:t>self-edit: added one more source to make significance of work broader</w:t>
      </w:r>
    </w:p>
  </w:comment>
  <w:comment w:id="359" w:author="Sarthak Shukla" w:date="2023-05-03T13:59:00Z" w:initials="SS">
    <w:p w14:paraId="5860590B" w14:textId="77777777" w:rsidR="00F72FC1" w:rsidRDefault="00F72FC1" w:rsidP="005E0D5C">
      <w:r>
        <w:rPr>
          <w:rStyle w:val="CommentReference"/>
        </w:rPr>
        <w:annotationRef/>
      </w:r>
      <w:r>
        <w:rPr>
          <w:color w:val="000000"/>
          <w:sz w:val="20"/>
          <w:szCs w:val="20"/>
        </w:rPr>
        <w:t>peer-review suggestion: expand on figure captions</w:t>
      </w:r>
    </w:p>
  </w:comment>
  <w:comment w:id="360" w:author="Sarthak Shukla" w:date="2023-05-03T13:59:00Z" w:initials="SS">
    <w:p w14:paraId="6FF11B7A" w14:textId="77777777" w:rsidR="00F72FC1" w:rsidRDefault="00F72FC1" w:rsidP="004349EC">
      <w:r>
        <w:rPr>
          <w:rStyle w:val="CommentReference"/>
        </w:rPr>
        <w:annotationRef/>
      </w:r>
      <w:r>
        <w:rPr>
          <w:color w:val="000000"/>
          <w:sz w:val="20"/>
          <w:szCs w:val="20"/>
        </w:rPr>
        <w:t>can see this on all figure captions</w:t>
      </w:r>
    </w:p>
  </w:comment>
  <w:comment w:id="390" w:author="Sarthak Shukla" w:date="2023-05-03T14:25:00Z" w:initials="SS">
    <w:p w14:paraId="17437A64" w14:textId="77777777" w:rsidR="000E0804" w:rsidRDefault="000E0804" w:rsidP="00AA285B">
      <w:r>
        <w:rPr>
          <w:rStyle w:val="CommentReference"/>
        </w:rPr>
        <w:annotationRef/>
      </w:r>
      <w:r>
        <w:rPr>
          <w:color w:val="000000"/>
          <w:sz w:val="20"/>
          <w:szCs w:val="20"/>
        </w:rPr>
        <w:t>self-edit: annotated phylogeny with taxa tip circles, increased taxa name font size to size 12, colored tips to represent outgroup taxa and inquilines</w:t>
      </w:r>
    </w:p>
  </w:comment>
  <w:comment w:id="404" w:author="Sarthak Shukla" w:date="2023-05-03T14:10:00Z" w:initials="SS">
    <w:p w14:paraId="0A4668EE" w14:textId="6E936437" w:rsidR="00631747" w:rsidRDefault="00631747" w:rsidP="00A63B02">
      <w:r>
        <w:rPr>
          <w:rStyle w:val="CommentReference"/>
        </w:rPr>
        <w:annotationRef/>
      </w:r>
      <w:r>
        <w:rPr>
          <w:color w:val="000000"/>
          <w:sz w:val="20"/>
          <w:szCs w:val="20"/>
        </w:rPr>
        <w:t>stacey’s suggestions: increase branch width on mirror tree to visualize correlations better, so branch widths have been increased and I changed tree-form to ball&amp;stick</w:t>
      </w:r>
    </w:p>
  </w:comment>
  <w:comment w:id="526" w:author="Sarthak Shukla" w:date="2023-05-03T14:01:00Z" w:initials="SS">
    <w:p w14:paraId="42748D0D" w14:textId="0D753B52" w:rsidR="00F72FC1" w:rsidRDefault="00F72FC1" w:rsidP="00E65D77">
      <w:r>
        <w:rPr>
          <w:rStyle w:val="CommentReference"/>
        </w:rPr>
        <w:annotationRef/>
      </w:r>
      <w:r>
        <w:rPr>
          <w:color w:val="000000"/>
          <w:sz w:val="20"/>
          <w:szCs w:val="20"/>
        </w:rPr>
        <w:t>self-edit: added table rows for contingent changes and temporal order results for 1407 bayesian trees, forgot to add these results in the first draft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4901C" w15:done="0"/>
  <w15:commentEx w15:paraId="03C1ACDD" w15:done="0"/>
  <w15:commentEx w15:paraId="3DDE3215" w15:done="0"/>
  <w15:commentEx w15:paraId="15C1DCA2" w15:done="0"/>
  <w15:commentEx w15:paraId="00758510" w15:done="0"/>
  <w15:commentEx w15:paraId="7C410B08" w15:done="0"/>
  <w15:commentEx w15:paraId="6A0586F3" w15:done="0"/>
  <w15:commentEx w15:paraId="51747A44" w15:done="0"/>
  <w15:commentEx w15:paraId="157F24D6" w15:done="0"/>
  <w15:commentEx w15:paraId="44503480" w15:done="0"/>
  <w15:commentEx w15:paraId="68717087" w15:done="0"/>
  <w15:commentEx w15:paraId="04DF4D12" w15:done="0"/>
  <w15:commentEx w15:paraId="7E412DDF" w15:done="0"/>
  <w15:commentEx w15:paraId="5120751C" w15:done="0"/>
  <w15:commentEx w15:paraId="728063A7" w15:done="0"/>
  <w15:commentEx w15:paraId="1EAD59BB" w15:done="0"/>
  <w15:commentEx w15:paraId="70C99CAB" w15:done="0"/>
  <w15:commentEx w15:paraId="5860590B" w15:done="0"/>
  <w15:commentEx w15:paraId="6FF11B7A" w15:paraIdParent="5860590B" w15:done="0"/>
  <w15:commentEx w15:paraId="17437A64" w15:done="0"/>
  <w15:commentEx w15:paraId="0A4668EE" w15:done="0"/>
  <w15:commentEx w15:paraId="42748D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CE20E" w16cex:dateUtc="2023-05-03T19:37:00Z"/>
  <w16cex:commentExtensible w16cex:durableId="27FCE231" w16cex:dateUtc="2023-05-03T19:37:00Z"/>
  <w16cex:commentExtensible w16cex:durableId="27FCE2B3" w16cex:dateUtc="2023-05-03T19:40:00Z"/>
  <w16cex:commentExtensible w16cex:durableId="27FCE348" w16cex:dateUtc="2023-05-03T19:42:00Z"/>
  <w16cex:commentExtensible w16cex:durableId="27FCE2F2" w16cex:dateUtc="2023-05-03T19:41:00Z"/>
  <w16cex:commentExtensible w16cex:durableId="27FCE32D" w16cex:dateUtc="2023-05-03T19:42:00Z"/>
  <w16cex:commentExtensible w16cex:durableId="27FCE377" w16cex:dateUtc="2023-05-03T19:43:00Z"/>
  <w16cex:commentExtensible w16cex:durableId="27FCE3B9" w16cex:dateUtc="2023-05-03T19:44:00Z"/>
  <w16cex:commentExtensible w16cex:durableId="27FCE3D9" w16cex:dateUtc="2023-05-03T19:44:00Z"/>
  <w16cex:commentExtensible w16cex:durableId="27FCE40F" w16cex:dateUtc="2023-05-03T19:45:00Z"/>
  <w16cex:commentExtensible w16cex:durableId="27FCE484" w16cex:dateUtc="2023-05-03T19:47:00Z"/>
  <w16cex:commentExtensible w16cex:durableId="27FCE4CC" w16cex:dateUtc="2023-05-03T19:49:00Z"/>
  <w16cex:commentExtensible w16cex:durableId="27FCE505" w16cex:dateUtc="2023-05-03T19:49:00Z"/>
  <w16cex:commentExtensible w16cex:durableId="27FCE52B" w16cex:dateUtc="2023-05-03T19:50:00Z"/>
  <w16cex:commentExtensible w16cex:durableId="27FCE588" w16cex:dateUtc="2023-05-03T19:52:00Z"/>
  <w16cex:commentExtensible w16cex:durableId="27FCE5AE" w16cex:dateUtc="2023-05-03T19:52:00Z"/>
  <w16cex:commentExtensible w16cex:durableId="27FCE5D9" w16cex:dateUtc="2023-05-03T19:53:00Z"/>
  <w16cex:commentExtensible w16cex:durableId="27FCE743" w16cex:dateUtc="2023-05-03T19:59:00Z"/>
  <w16cex:commentExtensible w16cex:durableId="27FCE74D" w16cex:dateUtc="2023-05-03T19:59:00Z"/>
  <w16cex:commentExtensible w16cex:durableId="27FCED76" w16cex:dateUtc="2023-05-03T20:25:00Z"/>
  <w16cex:commentExtensible w16cex:durableId="27FCE9E2" w16cex:dateUtc="2023-05-03T20:10:00Z"/>
  <w16cex:commentExtensible w16cex:durableId="27FCE7A7" w16cex:dateUtc="2023-05-03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4901C" w16cid:durableId="27FCE20E"/>
  <w16cid:commentId w16cid:paraId="03C1ACDD" w16cid:durableId="27FCE231"/>
  <w16cid:commentId w16cid:paraId="3DDE3215" w16cid:durableId="27FCE2B3"/>
  <w16cid:commentId w16cid:paraId="15C1DCA2" w16cid:durableId="27FCE348"/>
  <w16cid:commentId w16cid:paraId="00758510" w16cid:durableId="27FCE2F2"/>
  <w16cid:commentId w16cid:paraId="7C410B08" w16cid:durableId="27FCE32D"/>
  <w16cid:commentId w16cid:paraId="6A0586F3" w16cid:durableId="27FCE377"/>
  <w16cid:commentId w16cid:paraId="51747A44" w16cid:durableId="27FCE3B9"/>
  <w16cid:commentId w16cid:paraId="157F24D6" w16cid:durableId="27FCE3D9"/>
  <w16cid:commentId w16cid:paraId="44503480" w16cid:durableId="27FCE40F"/>
  <w16cid:commentId w16cid:paraId="68717087" w16cid:durableId="27FCE484"/>
  <w16cid:commentId w16cid:paraId="04DF4D12" w16cid:durableId="27FCE4CC"/>
  <w16cid:commentId w16cid:paraId="7E412DDF" w16cid:durableId="27FCE505"/>
  <w16cid:commentId w16cid:paraId="5120751C" w16cid:durableId="27FCE52B"/>
  <w16cid:commentId w16cid:paraId="728063A7" w16cid:durableId="27FCE588"/>
  <w16cid:commentId w16cid:paraId="1EAD59BB" w16cid:durableId="27FCE5AE"/>
  <w16cid:commentId w16cid:paraId="70C99CAB" w16cid:durableId="27FCE5D9"/>
  <w16cid:commentId w16cid:paraId="5860590B" w16cid:durableId="27FCE743"/>
  <w16cid:commentId w16cid:paraId="6FF11B7A" w16cid:durableId="27FCE74D"/>
  <w16cid:commentId w16cid:paraId="17437A64" w16cid:durableId="27FCED76"/>
  <w16cid:commentId w16cid:paraId="0A4668EE" w16cid:durableId="27FCE9E2"/>
  <w16cid:commentId w16cid:paraId="42748D0D" w16cid:durableId="27FCE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1CD5B" w14:textId="77777777" w:rsidR="00A90748" w:rsidRDefault="00A90748">
      <w:pPr>
        <w:spacing w:line="240" w:lineRule="auto"/>
      </w:pPr>
      <w:r>
        <w:separator/>
      </w:r>
    </w:p>
  </w:endnote>
  <w:endnote w:type="continuationSeparator" w:id="0">
    <w:p w14:paraId="0EEB2B44" w14:textId="77777777" w:rsidR="00A90748" w:rsidRDefault="00A90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DE4F" w14:textId="77777777" w:rsidR="00B20F54" w:rsidRDefault="00B20F54">
    <w:pPr>
      <w:rPr>
        <w:rFonts w:ascii="Times New Roman" w:eastAsia="Times New Roman" w:hAnsi="Times New Roman" w:cs="Times New Roman"/>
      </w:rPr>
    </w:pPr>
  </w:p>
  <w:p w14:paraId="3FB7715D" w14:textId="77777777" w:rsidR="00B20F54" w:rsidRDefault="00B20F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7A70E" w14:textId="77777777" w:rsidR="00A90748" w:rsidRDefault="00A90748">
      <w:pPr>
        <w:spacing w:line="240" w:lineRule="auto"/>
      </w:pPr>
      <w:r>
        <w:separator/>
      </w:r>
    </w:p>
  </w:footnote>
  <w:footnote w:type="continuationSeparator" w:id="0">
    <w:p w14:paraId="4F2E2392" w14:textId="77777777" w:rsidR="00A90748" w:rsidRDefault="00A907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03CAF"/>
    <w:multiLevelType w:val="multilevel"/>
    <w:tmpl w:val="790A0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27046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thak Shukla">
    <w15:presenceInfo w15:providerId="AD" w15:userId="S::sash9861@colorado.edu::44e1b9be-6373-4cf0-bcef-89f1df0a63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F54"/>
    <w:rsid w:val="000960C8"/>
    <w:rsid w:val="000E0804"/>
    <w:rsid w:val="0019061A"/>
    <w:rsid w:val="00194DFF"/>
    <w:rsid w:val="00285AE6"/>
    <w:rsid w:val="002D25DB"/>
    <w:rsid w:val="002D687B"/>
    <w:rsid w:val="00382DF4"/>
    <w:rsid w:val="00432996"/>
    <w:rsid w:val="00446B1A"/>
    <w:rsid w:val="00485618"/>
    <w:rsid w:val="004C397D"/>
    <w:rsid w:val="00631747"/>
    <w:rsid w:val="006C64F8"/>
    <w:rsid w:val="00934448"/>
    <w:rsid w:val="00946A4E"/>
    <w:rsid w:val="00A857B1"/>
    <w:rsid w:val="00A90748"/>
    <w:rsid w:val="00AA5107"/>
    <w:rsid w:val="00AE0519"/>
    <w:rsid w:val="00AE4180"/>
    <w:rsid w:val="00B20F54"/>
    <w:rsid w:val="00B35FCF"/>
    <w:rsid w:val="00BA5D98"/>
    <w:rsid w:val="00BD68AE"/>
    <w:rsid w:val="00CD25D3"/>
    <w:rsid w:val="00F11AFF"/>
    <w:rsid w:val="00F21076"/>
    <w:rsid w:val="00F40A24"/>
    <w:rsid w:val="00F72FC1"/>
    <w:rsid w:val="00F9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8956"/>
  <w15:docId w15:val="{7DB9B7F4-EA6A-B745-93BF-6C2A7A85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BD68AE"/>
    <w:pPr>
      <w:spacing w:line="240" w:lineRule="auto"/>
    </w:pPr>
  </w:style>
  <w:style w:type="character" w:styleId="Hyperlink">
    <w:name w:val="Hyperlink"/>
    <w:basedOn w:val="DefaultParagraphFont"/>
    <w:uiPriority w:val="99"/>
    <w:unhideWhenUsed/>
    <w:rsid w:val="00CD25D3"/>
    <w:rPr>
      <w:color w:val="0000FF" w:themeColor="hyperlink"/>
      <w:u w:val="single"/>
    </w:rPr>
  </w:style>
  <w:style w:type="character" w:styleId="UnresolvedMention">
    <w:name w:val="Unresolved Mention"/>
    <w:basedOn w:val="DefaultParagraphFont"/>
    <w:uiPriority w:val="99"/>
    <w:semiHidden/>
    <w:unhideWhenUsed/>
    <w:rsid w:val="00CD25D3"/>
    <w:rPr>
      <w:color w:val="605E5C"/>
      <w:shd w:val="clear" w:color="auto" w:fill="E1DFDD"/>
    </w:rPr>
  </w:style>
  <w:style w:type="paragraph" w:styleId="ListParagraph">
    <w:name w:val="List Paragraph"/>
    <w:basedOn w:val="Normal"/>
    <w:uiPriority w:val="34"/>
    <w:qFormat/>
    <w:rsid w:val="00934448"/>
    <w:pPr>
      <w:ind w:left="720"/>
      <w:contextualSpacing/>
    </w:pPr>
  </w:style>
  <w:style w:type="character" w:styleId="CommentReference">
    <w:name w:val="annotation reference"/>
    <w:basedOn w:val="DefaultParagraphFont"/>
    <w:uiPriority w:val="99"/>
    <w:semiHidden/>
    <w:unhideWhenUsed/>
    <w:rsid w:val="002D25DB"/>
    <w:rPr>
      <w:sz w:val="16"/>
      <w:szCs w:val="16"/>
    </w:rPr>
  </w:style>
  <w:style w:type="paragraph" w:styleId="CommentText">
    <w:name w:val="annotation text"/>
    <w:basedOn w:val="Normal"/>
    <w:link w:val="CommentTextChar"/>
    <w:uiPriority w:val="99"/>
    <w:semiHidden/>
    <w:unhideWhenUsed/>
    <w:rsid w:val="002D25DB"/>
    <w:pPr>
      <w:spacing w:line="240" w:lineRule="auto"/>
    </w:pPr>
    <w:rPr>
      <w:sz w:val="20"/>
      <w:szCs w:val="20"/>
    </w:rPr>
  </w:style>
  <w:style w:type="character" w:customStyle="1" w:styleId="CommentTextChar">
    <w:name w:val="Comment Text Char"/>
    <w:basedOn w:val="DefaultParagraphFont"/>
    <w:link w:val="CommentText"/>
    <w:uiPriority w:val="99"/>
    <w:semiHidden/>
    <w:rsid w:val="002D25DB"/>
    <w:rPr>
      <w:sz w:val="20"/>
      <w:szCs w:val="20"/>
    </w:rPr>
  </w:style>
  <w:style w:type="paragraph" w:styleId="CommentSubject">
    <w:name w:val="annotation subject"/>
    <w:basedOn w:val="CommentText"/>
    <w:next w:val="CommentText"/>
    <w:link w:val="CommentSubjectChar"/>
    <w:uiPriority w:val="99"/>
    <w:semiHidden/>
    <w:unhideWhenUsed/>
    <w:rsid w:val="002D25DB"/>
    <w:rPr>
      <w:b/>
      <w:bCs/>
    </w:rPr>
  </w:style>
  <w:style w:type="character" w:customStyle="1" w:styleId="CommentSubjectChar">
    <w:name w:val="Comment Subject Char"/>
    <w:basedOn w:val="CommentTextChar"/>
    <w:link w:val="CommentSubject"/>
    <w:uiPriority w:val="99"/>
    <w:semiHidden/>
    <w:rsid w:val="002D25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58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ssarthak01/GallWaspsDiscreteTraitEvolution"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evolution.reading.ac.uk/Files/BayesTraits-V1.0-Manual.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7717/peerj.5265" TargetMode="External"/><Relationship Id="rId23" Type="http://schemas.openxmlformats.org/officeDocument/2006/relationships/image" Target="media/image7.png"/><Relationship Id="rId10" Type="http://schemas.openxmlformats.org/officeDocument/2006/relationships/comments" Target="comments.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11/j.0014-3820.2001.tb00765.x"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B5F31-05ED-8946-A885-568D80BE2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16</Pages>
  <Words>4334</Words>
  <Characters>24710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Sarthak Shukla</cp:lastModifiedBy>
  <cp:revision>3</cp:revision>
  <cp:lastPrinted>2023-05-03T20:29:00Z</cp:lastPrinted>
  <dcterms:created xsi:type="dcterms:W3CDTF">2023-05-03T17:08:00Z</dcterms:created>
  <dcterms:modified xsi:type="dcterms:W3CDTF">2023-05-03T20:36:00Z</dcterms:modified>
</cp:coreProperties>
</file>